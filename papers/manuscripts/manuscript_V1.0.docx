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81.wmf" ContentType="image/x-wmf"/>
  <Override PartName="/word/media/image80.png" ContentType="image/png"/>
  <Override PartName="/word/media/image6.wmf" ContentType="image/x-wmf"/>
  <Override PartName="/word/media/image61.wmf" ContentType="image/x-wmf"/>
  <Override PartName="/word/media/image86.wmf" ContentType="image/x-wmf"/>
  <Override PartName="/word/media/image5.wmf" ContentType="image/x-wmf"/>
  <Override PartName="/word/media/image60.wmf" ContentType="image/x-wmf"/>
  <Override PartName="/word/media/image85.wmf" ContentType="image/x-wmf"/>
  <Override PartName="/word/media/image4.wmf" ContentType="image/x-wmf"/>
  <Override PartName="/word/media/image84.wmf" ContentType="image/x-wmf"/>
  <Override PartName="/word/media/image3.wmf" ContentType="image/x-wmf"/>
  <Override PartName="/word/media/image82.wmf" ContentType="image/x-wmf"/>
  <Override PartName="/word/media/image1.wmf" ContentType="image/x-wmf"/>
  <Override PartName="/word/media/image83.wmf" ContentType="image/x-wmf"/>
  <Override PartName="/word/media/image2.wmf" ContentType="image/x-wmf"/>
  <Override PartName="/word/media/image7.wmf" ContentType="image/x-wmf"/>
  <Override PartName="/word/media/image62.wmf" ContentType="image/x-wmf"/>
  <Override PartName="/word/media/image8.wmf" ContentType="image/x-wmf"/>
  <Override PartName="/word/media/image63.wmf" ContentType="image/x-wmf"/>
  <Override PartName="/word/media/image9.wmf" ContentType="image/x-wmf"/>
  <Override PartName="/word/media/image64.wmf" ContentType="image/x-wmf"/>
  <Override PartName="/word/media/image36.wmf" ContentType="image/x-wmf"/>
  <Override PartName="/word/media/image11.wmf" ContentType="image/x-wmf"/>
  <Override PartName="/word/media/image35.wmf" ContentType="image/x-wmf"/>
  <Override PartName="/word/media/image10.wmf" ContentType="image/x-wmf"/>
  <Override PartName="/word/media/image40.png" ContentType="image/png"/>
  <Override PartName="/word/media/image34.wmf" ContentType="image/x-wmf"/>
  <Override PartName="/word/media/image59.wmf" ContentType="image/x-wmf"/>
  <Override PartName="/word/media/image33.wmf" ContentType="image/x-wmf"/>
  <Override PartName="/word/media/image58.wmf" ContentType="image/x-wmf"/>
  <Override PartName="/word/media/image32.wmf" ContentType="image/x-wmf"/>
  <Override PartName="/word/media/image57.wmf" ContentType="image/x-wmf"/>
  <Override PartName="/word/media/image31.wmf" ContentType="image/x-wmf"/>
  <Override PartName="/word/media/image56.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30.wmf" ContentType="image/x-wmf"/>
  <Override PartName="/word/media/image55.png" ContentType="image/png"/>
  <Override PartName="/word/media/image24.wmf" ContentType="image/x-wmf"/>
  <Override PartName="/word/media/image49.wmf" ContentType="image/x-wmf"/>
  <Override PartName="/word/media/image23.wmf" ContentType="image/x-wmf"/>
  <Override PartName="/word/media/image48.wmf" ContentType="image/x-wmf"/>
  <Override PartName="/word/media/image53.png" ContentType="image/png"/>
  <Override PartName="/word/media/image22.wmf" ContentType="image/x-wmf"/>
  <Override PartName="/word/media/image47.wmf" ContentType="image/x-wmf"/>
  <Override PartName="/word/media/image21.wmf" ContentType="image/x-wmf"/>
  <Override PartName="/word/media/image46.wmf" ContentType="image/x-wmf"/>
  <Override PartName="/word/media/image20.wmf" ContentType="image/x-wmf"/>
  <Override PartName="/word/media/image45.wmf" ContentType="image/x-wmf"/>
  <Override PartName="/word/media/image19.wmf" ContentType="image/x-wmf"/>
  <Override PartName="/word/media/image18.wmf" ContentType="image/x-wmf"/>
  <Override PartName="/word/media/image17.wmf" ContentType="image/x-wmf"/>
  <Override PartName="/word/media/image15.wmf" ContentType="image/x-wmf"/>
  <Override PartName="/word/media/image16.wmf" ContentType="image/x-wmf"/>
  <Override PartName="/word/media/image12.wmf" ContentType="image/x-wmf"/>
  <Override PartName="/word/media/image37.wmf" ContentType="image/x-wmf"/>
  <Override PartName="/word/media/image13.wmf" ContentType="image/x-wmf"/>
  <Override PartName="/word/media/image38.wmf" ContentType="image/x-wmf"/>
  <Override PartName="/word/media/image43.png" ContentType="image/png"/>
  <Override PartName="/word/media/image14.wmf" ContentType="image/x-wmf"/>
  <Override PartName="/word/media/image39.wmf" ContentType="image/x-wmf"/>
  <Override PartName="/word/media/image41.wmf" ContentType="image/x-wmf"/>
  <Override PartName="/word/media/image66.wmf" ContentType="image/x-wmf"/>
  <Override PartName="/word/media/image42.wmf" ContentType="image/x-wmf"/>
  <Override PartName="/word/media/image67.wmf" ContentType="image/x-wmf"/>
  <Override PartName="/word/media/image44.wmf" ContentType="image/x-wmf"/>
  <Override PartName="/word/media/image69.wmf" ContentType="image/x-wmf"/>
  <Override PartName="/word/media/image75.png" ContentType="image/png"/>
  <Override PartName="/word/media/image50.wmf" ContentType="image/x-wmf"/>
  <Override PartName="/word/media/image76.png" ContentType="image/png"/>
  <Override PartName="/word/media/image51.wmf" ContentType="image/x-wmf"/>
  <Override PartName="/word/media/image77.png" ContentType="image/png"/>
  <Override PartName="/word/media/image52.wmf" ContentType="image/x-wmf"/>
  <Override PartName="/word/media/image79.png" ContentType="image/png"/>
  <Override PartName="/word/media/image54.wmf" ContentType="image/x-wmf"/>
  <Override PartName="/word/media/image65.wmf" ContentType="image/x-wmf"/>
  <Override PartName="/word/media/image68.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8.wmf" ContentType="image/x-wmf"/>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rPr/>
      </w:pPr>
      <w:del w:id="0" w:author="Unknown Author" w:date="2018-06-20T09:34:00Z">
        <w:r>
          <w:rPr/>
          <w:delText>HiC Contact Map Comaprison Using Graphlet Approach</w:delText>
        </w:r>
      </w:del>
      <w:r>
        <w:rPr/>
        <w:commentReference w:id="0"/>
      </w:r>
      <w:ins w:id="1" w:author="Unknown Author" w:date="2018-06-20T09:34:00Z">
        <w:r>
          <w:rPr/>
          <w:t>Comparison of Hi-C contact maps reveals difference of 3D conformation betwe</w:t>
        </w:r>
      </w:ins>
      <w:ins w:id="2" w:author="Unknown Author" w:date="2018-06-20T09:35:00Z">
        <w:r>
          <w:rPr/>
          <w:t>en normal and leukemic cells</w:t>
        </w:r>
      </w:ins>
    </w:p>
    <w:p>
      <w:pPr>
        <w:pStyle w:val="Author"/>
        <w:rPr/>
      </w:pPr>
      <w:r>
        <w:rPr/>
        <w:t>Behnam Rasoolian, Debswapna Bhattacharya</w:t>
      </w:r>
      <w:r>
        <w:rPr/>
        <w:drawing>
          <wp:inline distT="0" distB="0" distL="0" distR="0">
            <wp:extent cx="127635" cy="9588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127635" cy="95885"/>
                    </a:xfrm>
                    <a:prstGeom prst="rect">
                      <a:avLst/>
                    </a:prstGeom>
                  </pic:spPr>
                </pic:pic>
              </a:graphicData>
            </a:graphic>
          </wp:inline>
        </w:drawing>
      </w:r>
      <w:r>
        <w:rPr/>
        <w:t xml:space="preserve"> </w:t>
      </w:r>
      <w:r>
        <w:rPr>
          <w:rStyle w:val="FootnoteAnchor"/>
        </w:rPr>
        <w:footnoteReference w:id="2"/>
      </w:r>
    </w:p>
    <w:p>
      <w:pPr>
        <w:pStyle w:val="Heading1"/>
        <w:numPr>
          <w:ilvl w:val="0"/>
          <w:numId w:val="1"/>
        </w:numPr>
        <w:tabs>
          <w:tab w:val="left" w:pos="0" w:leader="none"/>
        </w:tabs>
        <w:rPr>
          <w:rFonts w:ascii="Times Roman" w:hAnsi="Times Roman" w:eastAsia="Times New Roman" w:cs="Times Roman"/>
          <w:color w:val="000000"/>
          <w:del w:id="4" w:author="Unknown Author" w:date="2018-06-20T10:43:00Z"/>
        </w:rPr>
      </w:pPr>
      <w:del w:id="3" w:author="Unknown Author" w:date="2018-06-20T10:43:00Z">
        <w:r>
          <w:rPr>
            <w:rFonts w:eastAsia="Times New Roman" w:cs="Times Roman" w:ascii="Times Roman" w:hAnsi="Times Roman"/>
            <w:color w:val="000000"/>
          </w:rPr>
          <w:delText>Missing the abstract??</w:delText>
        </w:r>
      </w:del>
    </w:p>
    <w:p>
      <w:pPr>
        <w:pStyle w:val="Heading1"/>
        <w:numPr>
          <w:ilvl w:val="0"/>
          <w:numId w:val="1"/>
        </w:numPr>
        <w:tabs>
          <w:tab w:val="left" w:pos="0" w:leader="none"/>
        </w:tabs>
        <w:rPr>
          <w:rFonts w:ascii="Times Roman" w:hAnsi="Times Roman" w:eastAsia="Times New Roman" w:cs="Times Roman"/>
          <w:color w:val="000000"/>
        </w:rPr>
      </w:pPr>
      <w:ins w:id="5" w:author="Unknown Author" w:date="2018-06-20T10:43:00Z">
        <w:r>
          <w:rPr>
            <w:rFonts w:eastAsia="Times New Roman" w:cs="Times Roman" w:ascii="Times Roman" w:hAnsi="Times Roman"/>
            <w:color w:val="000000"/>
          </w:rPr>
          <w:t>ABSTRACT</w:t>
        </w:r>
      </w:ins>
    </w:p>
    <w:p>
      <w:pPr>
        <w:pStyle w:val="ListParagraph"/>
        <w:numPr>
          <w:ilvl w:val="0"/>
          <w:numId w:val="1"/>
        </w:numPr>
        <w:suppressAutoHyphens w:val="false"/>
        <w:spacing w:lineRule="atLeast" w:line="300" w:before="0" w:after="240"/>
        <w:contextualSpacing/>
        <w:rPr>
          <w:rFonts w:ascii="Times Roman" w:hAnsi="Times Roman" w:eastAsia="Times New Roman" w:cs="Times Roman"/>
          <w:color w:val="000000"/>
        </w:rPr>
      </w:pPr>
      <w:ins w:id="6" w:author="Unknown Author" w:date="2018-06-20T10:43:00Z">
        <w:r>
          <w:rPr>
            <w:rFonts w:eastAsia="Times New Roman" w:cs="Times Roman" w:ascii="Times Roman" w:hAnsi="Times Roman"/>
            <w:color w:val="000000"/>
          </w:rPr>
          <w:t>In this study, we investigated dissimilarities between normal cells and leukemic cells in terms of their three dimensional conformation. We first</w:t>
        </w:r>
      </w:ins>
    </w:p>
    <w:p>
      <w:pPr>
        <w:pStyle w:val="ListParagraph"/>
        <w:numPr>
          <w:ilvl w:val="0"/>
          <w:numId w:val="1"/>
        </w:numPr>
        <w:suppressAutoHyphens w:val="false"/>
        <w:spacing w:lineRule="atLeast" w:line="300" w:before="0" w:after="240"/>
        <w:contextualSpacing/>
        <w:rPr>
          <w:rFonts w:ascii="Times Roman" w:hAnsi="Times Roman" w:eastAsia="Times New Roman" w:cs="Times Roman"/>
          <w:color w:val="000000"/>
        </w:rPr>
      </w:pPr>
      <w:ins w:id="7" w:author="Unknown Author" w:date="2018-06-20T10:43:00Z">
        <w:r>
          <w:rPr>
            <w:rFonts w:eastAsia="Times New Roman" w:cs="Times Roman" w:ascii="Times Roman" w:hAnsi="Times Roman"/>
            <w:color w:val="000000"/>
          </w:rPr>
          <w:t>thresholed HiC data corresponding to one normal cell line and four leukemic cells lines. We then used the thresholded data to extract the first 72</w:t>
        </w:r>
      </w:ins>
    </w:p>
    <w:p>
      <w:pPr>
        <w:pStyle w:val="ListParagraph"/>
        <w:numPr>
          <w:ilvl w:val="0"/>
          <w:numId w:val="1"/>
        </w:numPr>
        <w:suppressAutoHyphens w:val="false"/>
        <w:spacing w:lineRule="atLeast" w:line="300" w:before="0" w:after="240"/>
        <w:contextualSpacing/>
        <w:rPr>
          <w:rFonts w:ascii="Times Roman" w:hAnsi="Times Roman" w:eastAsia="Times New Roman" w:cs="Times Roman"/>
          <w:color w:val="000000"/>
        </w:rPr>
      </w:pPr>
      <w:ins w:id="8" w:author="Unknown Author" w:date="2018-06-20T10:43:00Z">
        <w:r>
          <w:rPr>
            <w:rFonts w:eastAsia="Times New Roman" w:cs="Times Roman" w:ascii="Times Roman" w:hAnsi="Times Roman"/>
            <w:color w:val="000000"/>
          </w:rPr>
          <w:t>orbits for all loci in each contact map. We then measured pairwise graphlet distances as well as pairwise graphlet distribution correlations for each</w:t>
        </w:r>
      </w:ins>
    </w:p>
    <w:p>
      <w:pPr>
        <w:pStyle w:val="ListParagraph"/>
        <w:numPr>
          <w:ilvl w:val="0"/>
          <w:numId w:val="1"/>
        </w:numPr>
        <w:suppressAutoHyphens w:val="false"/>
        <w:spacing w:lineRule="atLeast" w:line="300" w:before="0" w:after="240"/>
        <w:contextualSpacing/>
        <w:rPr>
          <w:rFonts w:ascii="Times Roman" w:hAnsi="Times Roman" w:eastAsia="Times New Roman" w:cs="Times Roman"/>
          <w:b/>
          <w:b/>
          <w:bCs/>
          <w:color w:val="000000"/>
          <w:del w:id="10" w:author="Debswapna Bhattacharya" w:date="2018-06-03T19:27:00Z"/>
          <w:sz w:val="28"/>
          <w:szCs w:val="24"/>
        </w:rPr>
      </w:pPr>
      <w:ins w:id="9" w:author="Unknown Author" w:date="2018-06-20T10:43:00Z">
        <w:r>
          <w:rPr>
            <w:rFonts w:eastAsia="Times New Roman" w:cs="Times Roman" w:ascii="Times Roman" w:hAnsi="Times Roman"/>
            <w:color w:val="000000"/>
          </w:rPr>
          <w:t>pair of cells and compared them using statistical methods. Our results show that normal-cancer pairs have significantly higher dinstances from each other than cancer-cancer pairs. Also, we concluded that for certain orbits, cancer-cancer pairs demonstrate higher correlations than normal-cancer pairs in terms of orbit frequency distributions.</w:t>
        </w:r>
      </w:ins>
    </w:p>
    <w:p>
      <w:pPr>
        <w:pStyle w:val="ListParagraph"/>
        <w:numPr>
          <w:ilvl w:val="0"/>
          <w:numId w:val="1"/>
        </w:numPr>
        <w:suppressAutoHyphens w:val="false"/>
        <w:spacing w:lineRule="atLeast" w:line="300" w:before="0" w:after="240"/>
        <w:contextualSpacing/>
        <w:rPr/>
      </w:pPr>
      <w:r>
        <w:rPr>
          <w:b/>
          <w:bCs/>
          <w:sz w:val="28"/>
          <w:szCs w:val="24"/>
          <w:rPrChange w:id="0" w:author="Unknown Author" w:date="2018-06-20T10:44:00Z"/>
        </w:rPr>
        <w:t>Introduction</w:t>
      </w:r>
    </w:p>
    <w:p>
      <w:pPr>
        <w:pStyle w:val="ListParagraph"/>
        <w:numPr>
          <w:ilvl w:val="0"/>
          <w:numId w:val="1"/>
        </w:numPr>
        <w:tabs>
          <w:tab w:val="left" w:pos="0" w:leader="none"/>
        </w:tabs>
        <w:rPr>
          <w:b w:val="false"/>
          <w:b w:val="false"/>
          <w:bCs w:val="false"/>
          <w:sz w:val="24"/>
          <w:szCs w:val="24"/>
        </w:rPr>
      </w:pPr>
      <w:ins w:id="12" w:author="Unknown Author" w:date="2018-06-20T10:49:00Z">
        <w:r>
          <w:rPr>
            <w:b w:val="false"/>
            <w:bCs w:val="false"/>
            <w:sz w:val="24"/>
            <w:szCs w:val="24"/>
          </w:rPr>
          <w:t xml:space="preserve">Studies has shown that genome of a eukaryotic cell is organized into a complex three-dimensional structure which leads to a network of chromosomal interactions </w:t>
        </w:r>
      </w:ins>
      <w:ins w:id="13" w:author="Unknown Author" w:date="2018-06-20T10:49:00Z">
        <w:r>
          <w:rPr>
            <w:b w:val="false"/>
            <w:bCs w:val="false"/>
            <w:sz w:val="24"/>
            <w:szCs w:val="24"/>
          </w:rPr>
          <w:t xml:space="preserve">[1]. </w:t>
        </w:r>
      </w:ins>
      <w:ins w:id="14" w:author="Unknown Author" w:date="2018-06-20T10:49:00Z">
        <w:r>
          <w:rPr>
            <w:b w:val="false"/>
            <w:bCs w:val="false"/>
            <w:sz w:val="24"/>
            <w:szCs w:val="24"/>
          </w:rPr>
          <w:t xml:space="preserve"> </w:t>
        </w:r>
      </w:ins>
      <w:ins w:id="15" w:author="Unknown Author" w:date="2018-06-20T10:57:00Z">
        <w:r>
          <w:rPr>
            <w:b w:val="false"/>
            <w:bCs w:val="false"/>
            <w:sz w:val="24"/>
            <w:szCs w:val="24"/>
          </w:rPr>
          <w:t xml:space="preserve">Researches suggest that a genome's spatial organization is the most important factor in determining </w:t>
        </w:r>
      </w:ins>
      <w:ins w:id="16" w:author="Unknown Author" w:date="2018-06-20T10:58:00Z">
        <w:r>
          <w:rPr>
            <w:b w:val="false"/>
            <w:bCs w:val="false"/>
            <w:sz w:val="24"/>
            <w:szCs w:val="24"/>
          </w:rPr>
          <w:t>its function [2]</w:t>
        </w:r>
      </w:ins>
      <w:ins w:id="17" w:author="Unknown Author" w:date="2018-06-20T11:03:00Z">
        <w:r>
          <w:rPr>
            <w:b w:val="false"/>
            <w:bCs w:val="false"/>
            <w:sz w:val="24"/>
            <w:szCs w:val="24"/>
          </w:rPr>
          <w:t xml:space="preserve"> by providing for interactions between spatially close </w:t>
        </w:r>
      </w:ins>
      <w:ins w:id="18" w:author="Unknown Author" w:date="2018-06-20T11:04:00Z">
        <w:r>
          <w:rPr>
            <w:b w:val="false"/>
            <w:bCs w:val="false"/>
            <w:sz w:val="24"/>
            <w:szCs w:val="24"/>
          </w:rPr>
          <w:t xml:space="preserve">genes [3]. Such interactions </w:t>
        </w:r>
      </w:ins>
      <w:ins w:id="19" w:author="Unknown Author" w:date="2018-06-20T11:05:00Z">
        <w:r>
          <w:rPr>
            <w:b w:val="false"/>
            <w:bCs w:val="false"/>
            <w:sz w:val="24"/>
            <w:szCs w:val="24"/>
          </w:rPr>
          <w:t>can be modeled using a network approach [3].</w:t>
        </w:r>
      </w:ins>
      <w:ins w:id="20" w:author="Unknown Author" w:date="2018-06-20T11:09:00Z">
        <w:r>
          <w:rPr>
            <w:b w:val="false"/>
            <w:bCs w:val="false"/>
            <w:sz w:val="24"/>
            <w:szCs w:val="24"/>
          </w:rPr>
          <w:t xml:space="preserve"> Ideally, it is desirable to compare 3D structures of cell in order to make such comparisons. However, the main challenge in this regard is that 3D structure of a cell is not readily available. Our knowledge of three-dimensional conformation of genomes </w:t>
        </w:r>
      </w:ins>
      <w:ins w:id="21" w:author="Unknown Author" w:date="2018-06-20T11:11:00Z">
        <w:r>
          <w:rPr>
            <w:b w:val="false"/>
            <w:bCs w:val="false"/>
            <w:sz w:val="24"/>
            <w:szCs w:val="24"/>
          </w:rPr>
          <w:t xml:space="preserve">started with the interphase fluorescent in situ hybridization (FISH) </w:t>
        </w:r>
      </w:ins>
      <w:ins w:id="22" w:author="Unknown Author" w:date="2018-06-20T11:12:00Z">
        <w:r>
          <w:rPr>
            <w:b w:val="false"/>
            <w:bCs w:val="false"/>
            <w:sz w:val="24"/>
            <w:szCs w:val="24"/>
          </w:rPr>
          <w:t>technology w</w:t>
        </w:r>
      </w:ins>
      <w:ins w:id="23" w:author="Unknown Author" w:date="2018-06-20T11:13:00Z">
        <w:r>
          <w:rPr>
            <w:b w:val="false"/>
            <w:bCs w:val="false"/>
            <w:sz w:val="24"/>
            <w:szCs w:val="24"/>
          </w:rPr>
          <w:t xml:space="preserve">hich </w:t>
        </w:r>
      </w:ins>
      <w:ins w:id="24" w:author="Unknown Author" w:date="2018-06-20T11:14:00Z">
        <w:r>
          <w:rPr>
            <w:b w:val="false"/>
            <w:bCs w:val="false"/>
            <w:sz w:val="24"/>
            <w:szCs w:val="24"/>
          </w:rPr>
          <w:t xml:space="preserve">can visualize </w:t>
        </w:r>
      </w:ins>
      <w:ins w:id="25" w:author="Unknown Author" w:date="2018-06-20T11:26:00Z">
        <w:r>
          <w:rPr>
            <w:b w:val="false"/>
            <w:bCs w:val="false"/>
            <w:sz w:val="24"/>
            <w:szCs w:val="24"/>
          </w:rPr>
          <w:t>3D conformation of multiple loci</w:t>
        </w:r>
      </w:ins>
      <w:ins w:id="26" w:author="Unknown Author" w:date="2018-06-20T11:27:00Z">
        <w:r>
          <w:rPr>
            <w:b w:val="false"/>
            <w:bCs w:val="false"/>
            <w:sz w:val="24"/>
            <w:szCs w:val="24"/>
          </w:rPr>
          <w:t xml:space="preserve"> but cannot capture global layout of the genome.</w:t>
        </w:r>
      </w:ins>
      <w:ins w:id="27" w:author="Unknown Author" w:date="2018-06-20T11:32:00Z">
        <w:r>
          <w:rPr>
            <w:b w:val="false"/>
            <w:bCs w:val="false"/>
            <w:sz w:val="24"/>
            <w:szCs w:val="24"/>
          </w:rPr>
          <w:t xml:space="preserve"> In order to address this, m</w:t>
        </w:r>
      </w:ins>
      <w:ins w:id="28" w:author="Unknown Author" w:date="2018-06-20T11:31:00Z">
        <w:r>
          <w:rPr>
            <w:b w:val="false"/>
            <w:bCs w:val="false"/>
            <w:sz w:val="24"/>
            <w:szCs w:val="24"/>
          </w:rPr>
          <w:t xml:space="preserve">ore advanced techniques of chromosome conformation capturing such as </w:t>
        </w:r>
      </w:ins>
      <w:ins w:id="29" w:author="Unknown Author" w:date="2018-06-20T11:32:00Z">
        <w:r>
          <w:rPr>
            <w:b w:val="false"/>
            <w:bCs w:val="false"/>
            <w:sz w:val="24"/>
            <w:szCs w:val="24"/>
          </w:rPr>
          <w:t>3C[6], 4C [7] and 5C [9] has been introduced which are based on chromatin fragment fixation, using restriction-enzyme digestion and intra-molecular ligation. These efforts culminated in Hi-</w:t>
        </w:r>
      </w:ins>
      <w:ins w:id="30" w:author="Unknown Author" w:date="2018-06-20T11:33:00Z">
        <w:r>
          <w:rPr>
            <w:b w:val="false"/>
            <w:bCs w:val="false"/>
            <w:sz w:val="24"/>
            <w:szCs w:val="24"/>
          </w:rPr>
          <w:t xml:space="preserve">C method (rao20143d, lieberman2009comprehensive) which can capture </w:t>
        </w:r>
      </w:ins>
      <w:ins w:id="31" w:author="Unknown Author" w:date="2018-06-20T11:34:00Z">
        <w:r>
          <w:rPr>
            <w:b w:val="false"/>
            <w:bCs w:val="false"/>
            <w:sz w:val="24"/>
            <w:szCs w:val="24"/>
          </w:rPr>
          <w:t>interactions at a resolution of 1 megabase.</w:t>
        </w:r>
      </w:ins>
      <w:ins w:id="32" w:author="Unknown Author" w:date="2018-06-20T11:50:00Z">
        <w:r>
          <w:rPr>
            <w:b w:val="false"/>
            <w:bCs w:val="false"/>
            <w:sz w:val="24"/>
            <w:szCs w:val="24"/>
          </w:rPr>
          <w:t xml:space="preserve"> </w:t>
        </w:r>
      </w:ins>
      <w:ins w:id="33" w:author="Unknown Author" w:date="2018-06-20T11:58:00Z">
        <w:r>
          <w:rPr>
            <w:b w:val="false"/>
            <w:bCs w:val="false"/>
            <w:sz w:val="24"/>
            <w:szCs w:val="24"/>
          </w:rPr>
          <w:t xml:space="preserve">These methods </w:t>
        </w:r>
      </w:ins>
      <w:ins w:id="34" w:author="Unknown Author" w:date="2018-06-20T11:55:00Z">
        <w:r>
          <w:rPr>
            <w:b w:val="false"/>
            <w:bCs w:val="false"/>
            <w:i w:val="false"/>
            <w:iCs w:val="false"/>
            <w:sz w:val="24"/>
            <w:szCs w:val="24"/>
          </w:rPr>
          <w:t xml:space="preserve">capture interactions between chromosomal fragments resulting in a </w:t>
        </w:r>
      </w:ins>
      <w:ins w:id="35" w:author="Unknown Author" w:date="2018-06-20T11:55:00Z">
        <w:r>
          <w:rPr>
            <w:b w:val="false"/>
            <w:bCs w:val="false"/>
            <w:i/>
            <w:iCs/>
            <w:sz w:val="24"/>
            <w:szCs w:val="24"/>
          </w:rPr>
          <w:t>contact map</w:t>
        </w:r>
      </w:ins>
      <w:ins w:id="36" w:author="Unknown Author" w:date="2018-06-20T11:55:00Z">
        <w:r>
          <w:rPr>
            <w:b w:val="false"/>
            <w:bCs w:val="false"/>
            <w:i w:val="false"/>
            <w:iCs w:val="false"/>
            <w:sz w:val="24"/>
            <w:szCs w:val="24"/>
          </w:rPr>
          <w:t xml:space="preserve"> or </w:t>
        </w:r>
      </w:ins>
      <w:ins w:id="37" w:author="Unknown Author" w:date="2018-06-20T11:55:00Z">
        <w:r>
          <w:rPr>
            <w:b w:val="false"/>
            <w:bCs w:val="false"/>
            <w:i/>
            <w:iCs/>
            <w:sz w:val="24"/>
            <w:szCs w:val="24"/>
          </w:rPr>
          <w:t>interaction frequency (IF)</w:t>
        </w:r>
      </w:ins>
      <w:ins w:id="38" w:author="Unknown Author" w:date="2018-06-20T11:55:00Z">
        <w:r>
          <w:rPr>
            <w:b w:val="false"/>
            <w:bCs w:val="false"/>
            <w:i w:val="false"/>
            <w:iCs w:val="false"/>
            <w:sz w:val="24"/>
            <w:szCs w:val="24"/>
          </w:rPr>
          <w:t xml:space="preserve"> matrix. A cell </w:t>
        </w:r>
      </w:ins>
      <w:ins w:id="39" w:author="Unknown Author" w:date="2018-06-20T11:55:00Z">
        <w:r>
          <w:rPr>
            <w:b w:val="false"/>
            <w:bCs w:val="false"/>
            <w:i w:val="false"/>
            <w:iCs w:val="false"/>
            <w:sz w:val="24"/>
            <w:szCs w:val="24"/>
          </w:rPr>
          <w:drawing>
            <wp:inline distT="0" distB="0" distL="0" distR="0">
              <wp:extent cx="330835" cy="1657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0835" cy="165735"/>
                      </a:xfrm>
                      <a:prstGeom prst="rect">
                        <a:avLst/>
                      </a:prstGeom>
                    </pic:spPr>
                  </pic:pic>
                </a:graphicData>
              </a:graphic>
            </wp:inline>
          </w:drawing>
        </w:r>
      </w:ins>
      <w:ins w:id="40" w:author="Unknown Author" w:date="2018-06-20T11:55:00Z">
        <w:r>
          <w:rPr>
            <w:b w:val="false"/>
            <w:bCs w:val="false"/>
            <w:i w:val="false"/>
            <w:iCs w:val="false"/>
            <w:sz w:val="24"/>
            <w:szCs w:val="24"/>
          </w:rPr>
          <w:t xml:space="preserve"> in an interaction frequency matrix captures the number of interaction detected in HiC dataset between locus </w:t>
        </w:r>
      </w:ins>
      <w:ins w:id="41" w:author="Unknown Author" w:date="2018-06-20T11:55:00Z">
        <w:r>
          <w:rPr>
            <w:b w:val="false"/>
            <w:bCs w:val="false"/>
            <w:i w:val="false"/>
            <w:iCs w:val="false"/>
            <w:sz w:val="24"/>
            <w:szCs w:val="24"/>
          </w:rPr>
          <w:drawing>
            <wp:inline distT="0" distB="0" distL="0" distR="0">
              <wp:extent cx="114935" cy="1530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14935" cy="153035"/>
                      </a:xfrm>
                      <a:prstGeom prst="rect">
                        <a:avLst/>
                      </a:prstGeom>
                    </pic:spPr>
                  </pic:pic>
                </a:graphicData>
              </a:graphic>
            </wp:inline>
          </w:drawing>
        </w:r>
      </w:ins>
      <w:ins w:id="42" w:author="Unknown Author" w:date="2018-06-20T11:55:00Z">
        <w:r>
          <w:rPr>
            <w:b w:val="false"/>
            <w:bCs w:val="false"/>
            <w:i w:val="false"/>
            <w:iCs w:val="false"/>
            <w:sz w:val="24"/>
            <w:szCs w:val="24"/>
          </w:rPr>
          <w:t xml:space="preserve"> and locus </w:t>
        </w:r>
      </w:ins>
      <w:ins w:id="43" w:author="Unknown Author" w:date="2018-06-20T11:55:00Z">
        <w:r>
          <w:rPr>
            <w:b w:val="false"/>
            <w:bCs w:val="false"/>
            <w:i w:val="false"/>
            <w:iCs w:val="false"/>
            <w:sz w:val="24"/>
            <w:szCs w:val="24"/>
          </w:rPr>
          <w:drawing>
            <wp:inline distT="0" distB="0" distL="0" distR="0">
              <wp:extent cx="133985" cy="1530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33985" cy="153035"/>
                      </a:xfrm>
                      <a:prstGeom prst="rect">
                        <a:avLst/>
                      </a:prstGeom>
                    </pic:spPr>
                  </pic:pic>
                </a:graphicData>
              </a:graphic>
            </wp:inline>
          </w:drawing>
        </w:r>
      </w:ins>
      <w:ins w:id="44" w:author="Unknown Author" w:date="2018-06-20T11:55:00Z">
        <w:r>
          <w:rPr>
            <w:b w:val="false"/>
            <w:bCs w:val="false"/>
            <w:i w:val="false"/>
            <w:iCs w:val="false"/>
            <w:sz w:val="24"/>
            <w:szCs w:val="24"/>
          </w:rPr>
          <w:t xml:space="preserve"> in the genome. An interaction frequency matrices capture both inter- and intra-chromosomal interaction between loci. </w:t>
        </w:r>
      </w:ins>
    </w:p>
    <w:p>
      <w:pPr>
        <w:pStyle w:val="Firstparagraph"/>
        <w:rPr/>
      </w:pPr>
      <w:commentRangeStart w:id="1"/>
      <w:r>
        <w:rPr/>
        <w:t xml:space="preserve">This </w:t>
      </w:r>
      <w:ins w:id="45" w:author="Unknown Author" w:date="2018-06-20T12:01:00Z">
        <w:r>
          <w:rPr/>
          <w:t>research</w:t>
        </w:r>
      </w:ins>
      <w:del w:id="46" w:author="Unknown Author" w:date="2018-06-20T12:01:00Z">
        <w:r>
          <w:rPr/>
          <w:delText>reasearch</w:delText>
        </w:r>
      </w:del>
      <w:r>
        <w:rPr/>
        <w:t xml:space="preserve"> is an effort to compare the three-dimensional structure of cell genomes</w:t>
      </w:r>
      <w:r>
        <w:rPr/>
      </w:r>
      <w:commentRangeEnd w:id="1"/>
      <w:r>
        <w:commentReference w:id="1"/>
      </w:r>
      <w:r>
        <w:rPr/>
        <w:t xml:space="preserve">. To the best of our knowledge little research has dealt with quantitative comparison of spatial conformation of chromosomes. </w:t>
      </w:r>
      <w:del w:id="47" w:author="Unknown Author" w:date="2018-06-20T12:00:00Z">
        <w:r>
          <w:rPr/>
          <w:delText>Ideally, it is desirable to compare 3D structures of cell in order to make such comparisons. However, the main challenge in this regard is that 3D structure of a cell is not readily available.</w:delText>
        </w:r>
      </w:del>
      <w:r>
        <w:rPr/>
        <w:t xml:space="preserve"> In order to find dissimilarities in the 3D structure of chromosomes, we used HiC dataset</w:t>
      </w:r>
      <w:ins w:id="48" w:author="Unknown Author" w:date="2018-06-20T12:00:00Z">
        <w:r>
          <w:rPr/>
          <w:t xml:space="preserve"> </w:t>
        </w:r>
      </w:ins>
      <w:ins w:id="49" w:author="Unknown Author" w:date="2018-06-20T12:00:00Z">
        <w:r>
          <w:rPr/>
          <w:t>and</w:t>
        </w:r>
      </w:ins>
      <w:del w:id="50" w:author="Unknown Author" w:date="2018-06-20T12:00:00Z">
        <w:r>
          <w:rPr/>
          <w:delText>.</w:delText>
        </w:r>
      </w:del>
      <w:ins w:id="51" w:author="Unknown Author" w:date="2018-06-20T12:00:00Z">
        <w:r>
          <w:rPr>
            <w:b w:val="false"/>
            <w:bCs w:val="false"/>
            <w:i w:val="false"/>
            <w:iCs w:val="false"/>
            <w:sz w:val="24"/>
            <w:szCs w:val="24"/>
          </w:rPr>
          <w:t xml:space="preserve"> have found statistically significant differences between interaction matrices of normal cells and cancerous ones.</w:t>
        </w:r>
      </w:ins>
      <w:r>
        <w:rPr/>
        <w:t xml:space="preserve"> </w:t>
      </w:r>
      <w:del w:id="52" w:author="Unknown Author" w:date="2018-06-20T11:55:00Z">
        <w:r>
          <w:rPr/>
          <w:delText xml:space="preserve">The HiC method, which was developed by , captures interactions between chromosomal fragments in kilobase resolution. Based on HiC data, a </w:delText>
        </w:r>
      </w:del>
      <w:del w:id="53" w:author="Unknown Author" w:date="2018-06-20T11:55:00Z">
        <w:r>
          <w:rPr>
            <w:i/>
            <w:iCs/>
          </w:rPr>
          <w:delText>contact map</w:delText>
        </w:r>
      </w:del>
      <w:del w:id="54" w:author="Unknown Author" w:date="2018-06-20T11:55:00Z">
        <w:r>
          <w:rPr/>
          <w:delText xml:space="preserve"> or </w:delText>
        </w:r>
      </w:del>
      <w:del w:id="55" w:author="Unknown Author" w:date="2018-06-20T11:55:00Z">
        <w:r>
          <w:rPr>
            <w:i/>
            <w:iCs/>
          </w:rPr>
          <w:delText>interaction frequency (IF)</w:delText>
        </w:r>
      </w:del>
      <w:del w:id="56" w:author="Unknown Author" w:date="2018-06-20T11:55:00Z">
        <w:r>
          <w:rPr/>
          <w:delText xml:space="preserve"> matrix can be developed between </w:delText>
        </w:r>
      </w:del>
      <w:del w:id="57" w:author="Unknown Author" w:date="2018-06-20T11:55:00Z">
        <w:r>
          <w:rPr>
            <w:i/>
            <w:iCs/>
          </w:rPr>
          <w:delText>loci</w:delText>
        </w:r>
      </w:del>
      <w:del w:id="58" w:author="Unknown Author" w:date="2018-06-20T11:55:00Z">
        <w:r>
          <w:rPr/>
          <w:delText xml:space="preserve"> at a desired resolution. A cell </w:delText>
        </w:r>
      </w:del>
      <w:del w:id="59" w:author="Unknown Author" w:date="2018-06-20T11:55:00Z">
        <w:r>
          <w:rPr/>
          <w:drawing>
            <wp:inline distT="0" distB="0" distL="0" distR="0">
              <wp:extent cx="330835" cy="165735"/>
              <wp:effectExtent l="0" t="0" r="0" b="0"/>
              <wp:docPr id="5"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descr=""/>
                      <pic:cNvPicPr>
                        <a:picLocks noChangeAspect="1" noChangeArrowheads="1"/>
                      </pic:cNvPicPr>
                    </pic:nvPicPr>
                    <pic:blipFill>
                      <a:blip r:embed="rId6"/>
                      <a:stretch>
                        <a:fillRect/>
                      </a:stretch>
                    </pic:blipFill>
                    <pic:spPr bwMode="auto">
                      <a:xfrm>
                        <a:off x="0" y="0"/>
                        <a:ext cx="330835" cy="165735"/>
                      </a:xfrm>
                      <a:prstGeom prst="rect">
                        <a:avLst/>
                      </a:prstGeom>
                    </pic:spPr>
                  </pic:pic>
                </a:graphicData>
              </a:graphic>
            </wp:inline>
          </w:drawing>
        </w:r>
      </w:del>
      <w:del w:id="60" w:author="Unknown Author" w:date="2018-06-20T11:55:00Z">
        <w:r>
          <w:rPr/>
          <w:delText xml:space="preserve"> in an interaction frequency matrix captures the number of interaction detected in HiC dataset between locus </w:delText>
        </w:r>
      </w:del>
      <w:del w:id="61" w:author="Unknown Author" w:date="2018-06-20T11:55:00Z">
        <w:r>
          <w:rPr/>
          <w:drawing>
            <wp:inline distT="0" distB="0" distL="0" distR="0">
              <wp:extent cx="114935" cy="153035"/>
              <wp:effectExtent l="0" t="0" r="0" b="0"/>
              <wp:docPr id="6"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3" descr=""/>
                      <pic:cNvPicPr>
                        <a:picLocks noChangeAspect="1" noChangeArrowheads="1"/>
                      </pic:cNvPicPr>
                    </pic:nvPicPr>
                    <pic:blipFill>
                      <a:blip r:embed="rId7"/>
                      <a:stretch>
                        <a:fillRect/>
                      </a:stretch>
                    </pic:blipFill>
                    <pic:spPr bwMode="auto">
                      <a:xfrm>
                        <a:off x="0" y="0"/>
                        <a:ext cx="114935" cy="153035"/>
                      </a:xfrm>
                      <a:prstGeom prst="rect">
                        <a:avLst/>
                      </a:prstGeom>
                    </pic:spPr>
                  </pic:pic>
                </a:graphicData>
              </a:graphic>
            </wp:inline>
          </w:drawing>
        </w:r>
      </w:del>
      <w:del w:id="62" w:author="Unknown Author" w:date="2018-06-20T11:55:00Z">
        <w:r>
          <w:rPr/>
          <w:delText xml:space="preserve"> and locus </w:delText>
        </w:r>
      </w:del>
      <w:del w:id="63" w:author="Unknown Author" w:date="2018-06-20T11:55:00Z">
        <w:r>
          <w:rPr/>
          <w:drawing>
            <wp:inline distT="0" distB="0" distL="0" distR="0">
              <wp:extent cx="133985" cy="153035"/>
              <wp:effectExtent l="0" t="0" r="0" b="0"/>
              <wp:docPr id="7"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4" descr=""/>
                      <pic:cNvPicPr>
                        <a:picLocks noChangeAspect="1" noChangeArrowheads="1"/>
                      </pic:cNvPicPr>
                    </pic:nvPicPr>
                    <pic:blipFill>
                      <a:blip r:embed="rId8"/>
                      <a:stretch>
                        <a:fillRect/>
                      </a:stretch>
                    </pic:blipFill>
                    <pic:spPr bwMode="auto">
                      <a:xfrm>
                        <a:off x="0" y="0"/>
                        <a:ext cx="133985" cy="153035"/>
                      </a:xfrm>
                      <a:prstGeom prst="rect">
                        <a:avLst/>
                      </a:prstGeom>
                    </pic:spPr>
                  </pic:pic>
                </a:graphicData>
              </a:graphic>
            </wp:inline>
          </w:drawing>
        </w:r>
      </w:del>
      <w:del w:id="64" w:author="Unknown Author" w:date="2018-06-20T11:55:00Z">
        <w:r>
          <w:rPr/>
          <w:delText xml:space="preserve"> in the genome. An interaction matrix can be used to develop both inter- and intra-chromosomal interaction matrices. We have found statistically significant differences between interaction matrices of normal cells and cancerous ones.</w:delText>
        </w:r>
      </w:del>
    </w:p>
    <w:p>
      <w:pPr>
        <w:pStyle w:val="TextBody"/>
        <w:rPr/>
      </w:pPr>
      <w:r>
        <w:rPr/>
        <w:t>Recently, Hi</w:t>
      </w:r>
      <w:ins w:id="65" w:author="Unknown Author" w:date="2018-06-20T12:01:00Z">
        <w:r>
          <w:rPr/>
          <w:t>-</w:t>
        </w:r>
      </w:ins>
      <w:r>
        <w:rPr/>
        <w:t xml:space="preserve">C data has been </w:t>
      </w:r>
      <w:ins w:id="66" w:author="Unknown Author" w:date="2018-06-20T12:01:00Z">
        <w:r>
          <w:rPr/>
          <w:t>mostly</w:t>
        </w:r>
      </w:ins>
      <w:del w:id="67" w:author="Unknown Author" w:date="2018-06-20T12:01:00Z">
        <w:r>
          <w:rPr/>
          <w:delText>mostyly</w:delText>
        </w:r>
      </w:del>
      <w:r>
        <w:rPr/>
        <w:t xml:space="preserve"> used in efforts to predict the 3D conformation of </w:t>
      </w:r>
      <w:ins w:id="68" w:author="Unknown Author" w:date="2018-06-20T12:02:00Z">
        <w:r>
          <w:rPr/>
          <w:t>genome</w:t>
        </w:r>
      </w:ins>
      <w:del w:id="69" w:author="Unknown Author" w:date="2018-06-20T12:02:00Z">
        <w:r>
          <w:rPr/>
          <w:delText>chromosomes</w:delText>
        </w:r>
      </w:del>
      <w:del w:id="70" w:author="Unknown Author" w:date="2018-06-20T12:01:00Z">
        <w:r>
          <w:rPr/>
          <w:delText xml:space="preserve"> using HiC data.</w:delText>
        </w:r>
      </w:del>
      <w:r>
        <w:rPr/>
        <w:t xml:space="preserve"> . </w:t>
      </w:r>
      <w:commentRangeStart w:id="2"/>
      <w:r>
        <w:rPr/>
        <w:t>These efforts, although different in approach, usually translate interaction frequencies in contact maps as an inverse measure of distance. For example, developed a method, Chromosome3D which uses distance geometry simulated annealing (DGSA) in order to reconstruct genome structure.</w:t>
      </w:r>
      <w:r>
        <w:rPr/>
      </w:r>
      <w:commentRangeEnd w:id="2"/>
      <w:r>
        <w:commentReference w:id="2"/>
      </w:r>
      <w:r>
        <w:rPr/>
        <w:t xml:space="preserve"> These reconstructed 3D structures could be used in order to compare normal and malignant cell lines. However, the main obstacle to doing so is that the process of reconstruction is computationally expensive. Almost all reconstruction methods rely on either deterministic or heuristic optimization approaches in order to find the best conformation that matches contact maps. Also, there is no real way of verifying whether the reconstruction results are accurate. The only method of verifying such results is Fluorescence in situ hybridizaiton (FISH) which can capture the actual 3D configuration of chromosomes. However, this method can only be used locally and cannot map the whole structure of the chromosomes.</w:t>
      </w:r>
    </w:p>
    <w:p>
      <w:pPr>
        <w:pStyle w:val="TextBody"/>
        <w:rPr/>
      </w:pPr>
      <w:commentRangeStart w:id="3"/>
      <w:r>
        <w:rPr/>
        <w:t>Recently, graphlet comparison has emerged as a novel method for comparing large networks in order to find local similarities in them. Authors of provide a new measure of protein-protein interaction (PPI) network comparison based on 73 constraints. The method is used in order to compare two large PPI networks in order to detect similarities.</w:t>
      </w:r>
    </w:p>
    <w:p>
      <w:pPr>
        <w:pStyle w:val="TextBody"/>
        <w:rPr/>
      </w:pPr>
      <w:r>
        <w:rPr/>
        <w:t xml:space="preserve">In the authors provide heuristics to compare two nodes in a graph based on signature vectors, which are 73-dimensional vectors </w:t>
      </w:r>
      <w:r>
        <w:rPr/>
        <w:drawing>
          <wp:inline distT="0" distB="0" distL="0" distR="0">
            <wp:extent cx="1213485" cy="197485"/>
            <wp:effectExtent l="0" t="0" r="0" b="0"/>
            <wp:docPr id="8"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5" descr=""/>
                    <pic:cNvPicPr>
                      <a:picLocks noChangeAspect="1" noChangeArrowheads="1"/>
                    </pic:cNvPicPr>
                  </pic:nvPicPr>
                  <pic:blipFill>
                    <a:blip r:embed="rId9"/>
                    <a:stretch>
                      <a:fillRect/>
                    </a:stretch>
                  </pic:blipFill>
                  <pic:spPr bwMode="auto">
                    <a:xfrm>
                      <a:off x="0" y="0"/>
                      <a:ext cx="1213485" cy="197485"/>
                    </a:xfrm>
                    <a:prstGeom prst="rect">
                      <a:avLst/>
                    </a:prstGeom>
                  </pic:spPr>
                </pic:pic>
              </a:graphicData>
            </a:graphic>
          </wp:inline>
        </w:drawing>
      </w:r>
      <w:r>
        <w:rPr/>
        <w:t xml:space="preserve"> where </w:t>
      </w:r>
      <w:r>
        <w:rPr/>
        <w:drawing>
          <wp:inline distT="0" distB="0" distL="0" distR="0">
            <wp:extent cx="165735" cy="165735"/>
            <wp:effectExtent l="0" t="0" r="0" b="0"/>
            <wp:docPr id="9"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6" descr=""/>
                    <pic:cNvPicPr>
                      <a:picLocks noChangeAspect="1" noChangeArrowheads="1"/>
                    </pic:cNvPicPr>
                  </pic:nvPicPr>
                  <pic:blipFill>
                    <a:blip r:embed="rId10"/>
                    <a:stretch>
                      <a:fillRect/>
                    </a:stretch>
                  </pic:blipFill>
                  <pic:spPr bwMode="auto">
                    <a:xfrm>
                      <a:off x="0" y="0"/>
                      <a:ext cx="165735" cy="165735"/>
                    </a:xfrm>
                    <a:prstGeom prst="rect">
                      <a:avLst/>
                    </a:prstGeom>
                  </pic:spPr>
                </pic:pic>
              </a:graphicData>
            </a:graphic>
          </wp:inline>
        </w:drawing>
      </w:r>
      <w:r>
        <w:rPr/>
        <w:t xml:space="preserve"> denotes the number of nodes in the network that are part of an orbit </w:t>
      </w:r>
      <w:r>
        <w:rPr/>
        <w:drawing>
          <wp:inline distT="0" distB="0" distL="0" distR="0">
            <wp:extent cx="114935" cy="153035"/>
            <wp:effectExtent l="0" t="0" r="0" b="0"/>
            <wp:docPr id="10"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7" descr=""/>
                    <pic:cNvPicPr>
                      <a:picLocks noChangeAspect="1" noChangeArrowheads="1"/>
                    </pic:cNvPicPr>
                  </pic:nvPicPr>
                  <pic:blipFill>
                    <a:blip r:embed="rId11"/>
                    <a:stretch>
                      <a:fillRect/>
                    </a:stretch>
                  </pic:blipFill>
                  <pic:spPr bwMode="auto">
                    <a:xfrm>
                      <a:off x="0" y="0"/>
                      <a:ext cx="114935" cy="153035"/>
                    </a:xfrm>
                    <a:prstGeom prst="rect">
                      <a:avLst/>
                    </a:prstGeom>
                  </pic:spPr>
                </pic:pic>
              </a:graphicData>
            </a:graphic>
          </wp:inline>
        </w:drawing>
      </w:r>
      <w:r>
        <w:rPr/>
        <w:t>.</w:t>
        <w:br/>
        <w:t>They concluded that proteins with similar surroundings perform similar functions.</w:t>
      </w:r>
    </w:p>
    <w:p>
      <w:pPr>
        <w:pStyle w:val="TextBody"/>
        <w:rPr/>
      </w:pPr>
      <w:commentRangeStart w:id="4"/>
      <w:r>
        <w:rPr/>
      </w:r>
      <w:commentRangeEnd w:id="3"/>
      <w:r>
        <w:commentReference w:id="3"/>
      </w:r>
      <w:r>
        <w:rPr/>
        <w:t xml:space="preserve">In , the same author investigates cancer-causing genes to find similarities in their signatures. After clustering the genes based on </w:t>
      </w:r>
      <w:r>
        <w:rPr>
          <w:i/>
          <w:iCs/>
        </w:rPr>
        <w:t>signature similarity</w:t>
      </w:r>
      <w:r>
        <w:rPr/>
        <w:t xml:space="preserve"> criteria, some clusters contain a lot of cancerous genes. They use 4 different clustering methods with varying parameters to cluster the proteins. They then predict the cancer-relatedness of a protein </w:t>
      </w:r>
      <w:r>
        <w:rPr/>
        <w:drawing>
          <wp:inline distT="0" distB="0" distL="0" distR="0">
            <wp:extent cx="114935" cy="153035"/>
            <wp:effectExtent l="0" t="0" r="0" b="0"/>
            <wp:docPr id="11"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8" descr=""/>
                    <pic:cNvPicPr>
                      <a:picLocks noChangeAspect="1" noChangeArrowheads="1"/>
                    </pic:cNvPicPr>
                  </pic:nvPicPr>
                  <pic:blipFill>
                    <a:blip r:embed="rId12"/>
                    <a:stretch>
                      <a:fillRect/>
                    </a:stretch>
                  </pic:blipFill>
                  <pic:spPr bwMode="auto">
                    <a:xfrm>
                      <a:off x="0" y="0"/>
                      <a:ext cx="114935" cy="153035"/>
                    </a:xfrm>
                    <a:prstGeom prst="rect">
                      <a:avLst/>
                    </a:prstGeom>
                  </pic:spPr>
                </pic:pic>
              </a:graphicData>
            </a:graphic>
          </wp:inline>
        </w:drawing>
      </w:r>
      <w:r>
        <w:rPr/>
        <w:t xml:space="preserve"> using an enrichment criteria </w:t>
      </w:r>
      <w:r>
        <w:rPr/>
        <w:drawing>
          <wp:inline distT="0" distB="0" distL="0" distR="0">
            <wp:extent cx="324485" cy="349885"/>
            <wp:effectExtent l="0" t="0" r="0" b="0"/>
            <wp:docPr id="12"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9" descr=""/>
                    <pic:cNvPicPr>
                      <a:picLocks noChangeAspect="1" noChangeArrowheads="1"/>
                    </pic:cNvPicPr>
                  </pic:nvPicPr>
                  <pic:blipFill>
                    <a:blip r:embed="rId13"/>
                    <a:stretch>
                      <a:fillRect/>
                    </a:stretch>
                  </pic:blipFill>
                  <pic:spPr bwMode="auto">
                    <a:xfrm>
                      <a:off x="0" y="0"/>
                      <a:ext cx="324485" cy="349885"/>
                    </a:xfrm>
                    <a:prstGeom prst="rect">
                      <a:avLst/>
                    </a:prstGeom>
                  </pic:spPr>
                </pic:pic>
              </a:graphicData>
            </a:graphic>
          </wp:inline>
        </w:drawing>
      </w:r>
      <w:r>
        <w:rPr/>
        <w:t xml:space="preserve"> where </w:t>
      </w:r>
      <w:r>
        <w:rPr/>
        <w:drawing>
          <wp:inline distT="0" distB="0" distL="0" distR="0">
            <wp:extent cx="210185" cy="165735"/>
            <wp:effectExtent l="0" t="0" r="0" b="0"/>
            <wp:docPr id="13"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0" descr=""/>
                    <pic:cNvPicPr>
                      <a:picLocks noChangeAspect="1" noChangeArrowheads="1"/>
                    </pic:cNvPicPr>
                  </pic:nvPicPr>
                  <pic:blipFill>
                    <a:blip r:embed="rId14"/>
                    <a:stretch>
                      <a:fillRect/>
                    </a:stretch>
                  </pic:blipFill>
                  <pic:spPr bwMode="auto">
                    <a:xfrm>
                      <a:off x="0" y="0"/>
                      <a:ext cx="210185" cy="165735"/>
                    </a:xfrm>
                    <a:prstGeom prst="rect">
                      <a:avLst/>
                    </a:prstGeom>
                  </pic:spPr>
                </pic:pic>
              </a:graphicData>
            </a:graphic>
          </wp:inline>
        </w:drawing>
      </w:r>
      <w:r>
        <w:rPr/>
        <w:t xml:space="preserve"> is the cluster where protein </w:t>
      </w:r>
      <w:r>
        <w:rPr/>
        <w:drawing>
          <wp:inline distT="0" distB="0" distL="0" distR="0">
            <wp:extent cx="114935" cy="153035"/>
            <wp:effectExtent l="0" t="0" r="0" b="0"/>
            <wp:docPr id="14"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1" descr=""/>
                    <pic:cNvPicPr>
                      <a:picLocks noChangeAspect="1" noChangeArrowheads="1"/>
                    </pic:cNvPicPr>
                  </pic:nvPicPr>
                  <pic:blipFill>
                    <a:blip r:embed="rId15"/>
                    <a:stretch>
                      <a:fillRect/>
                    </a:stretch>
                  </pic:blipFill>
                  <pic:spPr bwMode="auto">
                    <a:xfrm>
                      <a:off x="0" y="0"/>
                      <a:ext cx="114935" cy="153035"/>
                    </a:xfrm>
                    <a:prstGeom prst="rect">
                      <a:avLst/>
                    </a:prstGeom>
                  </pic:spPr>
                </pic:pic>
              </a:graphicData>
            </a:graphic>
          </wp:inline>
        </w:drawing>
      </w:r>
      <w:r>
        <w:rPr/>
        <w:t xml:space="preserve"> belongs and </w:t>
      </w:r>
      <w:r>
        <w:rPr/>
        <w:drawing>
          <wp:inline distT="0" distB="0" distL="0" distR="0">
            <wp:extent cx="159385" cy="153035"/>
            <wp:effectExtent l="0" t="0" r="0" b="0"/>
            <wp:docPr id="15"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2" descr=""/>
                    <pic:cNvPicPr>
                      <a:picLocks noChangeAspect="1" noChangeArrowheads="1"/>
                    </pic:cNvPicPr>
                  </pic:nvPicPr>
                  <pic:blipFill>
                    <a:blip r:embed="rId16"/>
                    <a:stretch>
                      <a:fillRect/>
                    </a:stretch>
                  </pic:blipFill>
                  <pic:spPr bwMode="auto">
                    <a:xfrm>
                      <a:off x="0" y="0"/>
                      <a:ext cx="159385" cy="153035"/>
                    </a:xfrm>
                    <a:prstGeom prst="rect">
                      <a:avLst/>
                    </a:prstGeom>
                  </pic:spPr>
                </pic:pic>
              </a:graphicData>
            </a:graphic>
          </wp:inline>
        </w:drawing>
      </w:r>
      <w:r>
        <w:rPr/>
        <w:t xml:space="preserve"> is the number of cancer-causing proteins in </w:t>
      </w:r>
      <w:r>
        <w:rPr/>
        <w:drawing>
          <wp:inline distT="0" distB="0" distL="0" distR="0">
            <wp:extent cx="210185" cy="165735"/>
            <wp:effectExtent l="0" t="0" r="0" b="0"/>
            <wp:docPr id="16"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3" descr=""/>
                    <pic:cNvPicPr>
                      <a:picLocks noChangeAspect="1" noChangeArrowheads="1"/>
                    </pic:cNvPicPr>
                  </pic:nvPicPr>
                  <pic:blipFill>
                    <a:blip r:embed="rId17"/>
                    <a:stretch>
                      <a:fillRect/>
                    </a:stretch>
                  </pic:blipFill>
                  <pic:spPr bwMode="auto">
                    <a:xfrm>
                      <a:off x="0" y="0"/>
                      <a:ext cx="210185" cy="165735"/>
                    </a:xfrm>
                    <a:prstGeom prst="rect">
                      <a:avLst/>
                    </a:prstGeom>
                  </pic:spPr>
                </pic:pic>
              </a:graphicData>
            </a:graphic>
          </wp:inline>
        </w:drawing>
      </w:r>
      <w:r>
        <w:rPr/>
        <w:t xml:space="preserve"> and </w:t>
      </w:r>
      <w:r>
        <w:rPr/>
        <w:drawing>
          <wp:inline distT="0" distB="0" distL="0" distR="0">
            <wp:extent cx="324485" cy="178435"/>
            <wp:effectExtent l="0" t="0" r="0" b="0"/>
            <wp:docPr id="17"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4" descr=""/>
                    <pic:cNvPicPr>
                      <a:picLocks noChangeAspect="1" noChangeArrowheads="1"/>
                    </pic:cNvPicPr>
                  </pic:nvPicPr>
                  <pic:blipFill>
                    <a:blip r:embed="rId18"/>
                    <a:stretch>
                      <a:fillRect/>
                    </a:stretch>
                  </pic:blipFill>
                  <pic:spPr bwMode="auto">
                    <a:xfrm>
                      <a:off x="0" y="0"/>
                      <a:ext cx="324485" cy="178435"/>
                    </a:xfrm>
                    <a:prstGeom prst="rect">
                      <a:avLst/>
                    </a:prstGeom>
                  </pic:spPr>
                </pic:pic>
              </a:graphicData>
            </a:graphic>
          </wp:inline>
        </w:drawing>
      </w:r>
      <w:r>
        <w:rPr/>
        <w:t xml:space="preserve"> is the size of </w:t>
      </w:r>
      <w:r>
        <w:rPr/>
        <w:drawing>
          <wp:inline distT="0" distB="0" distL="0" distR="0">
            <wp:extent cx="210185" cy="165735"/>
            <wp:effectExtent l="0" t="0" r="0" b="0"/>
            <wp:docPr id="18"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5" descr=""/>
                    <pic:cNvPicPr>
                      <a:picLocks noChangeAspect="1" noChangeArrowheads="1"/>
                    </pic:cNvPicPr>
                  </pic:nvPicPr>
                  <pic:blipFill>
                    <a:blip r:embed="rId19"/>
                    <a:stretch>
                      <a:fillRect/>
                    </a:stretch>
                  </pic:blipFill>
                  <pic:spPr bwMode="auto">
                    <a:xfrm>
                      <a:off x="0" y="0"/>
                      <a:ext cx="210185" cy="165735"/>
                    </a:xfrm>
                    <a:prstGeom prst="rect">
                      <a:avLst/>
                    </a:prstGeom>
                  </pic:spPr>
                </pic:pic>
              </a:graphicData>
            </a:graphic>
          </wp:inline>
        </w:drawing>
      </w:r>
      <w:r>
        <w:rPr/>
        <w:t>.</w:t>
      </w:r>
      <w:commentRangeEnd w:id="4"/>
      <w:r>
        <w:commentReference w:id="4"/>
      </w:r>
      <w:r>
        <w:rPr/>
      </w:r>
    </w:p>
    <w:p>
      <w:pPr>
        <w:pStyle w:val="TextBody"/>
        <w:rPr/>
      </w:pPr>
      <w:commentRangeStart w:id="5"/>
      <w:r>
        <w:rPr/>
        <w:t>In this paper, we applied the same approach of graphlet distance and graphlet distribution comparison on HiC data in order investigate genome spatial conformations differences between normal and leukemic cells.</w:t>
      </w:r>
      <w:commentRangeEnd w:id="5"/>
      <w:r>
        <w:commentReference w:id="5"/>
      </w:r>
      <w:r>
        <w:rPr/>
      </w:r>
    </w:p>
    <w:p>
      <w:pPr>
        <w:pStyle w:val="Heading3"/>
        <w:numPr>
          <w:ilvl w:val="2"/>
          <w:numId w:val="1"/>
        </w:numPr>
        <w:tabs>
          <w:tab w:val="left" w:pos="0" w:leader="none"/>
        </w:tabs>
        <w:rPr/>
      </w:pPr>
      <w:commentRangeStart w:id="6"/>
      <w:r>
        <w:rPr/>
        <w:t>Notations</w:t>
      </w:r>
    </w:p>
    <w:p>
      <w:pPr>
        <w:pStyle w:val="Firstparagraph"/>
        <w:rPr/>
      </w:pPr>
      <w:r>
        <w:rPr/>
        <w:t xml:space="preserve">In this paper, matrices and vectors are represented using bold capital and bold small letters respectively. Matrix rows and columns are represented by a </w:t>
      </w:r>
      <w:r>
        <w:rPr>
          <w:i/>
          <w:iCs/>
        </w:rPr>
        <w:t>dot</w:t>
      </w:r>
      <w:r>
        <w:rPr/>
        <w:t xml:space="preserve"> notation. For example, the </w:t>
      </w:r>
      <w:r>
        <w:rPr/>
        <w:drawing>
          <wp:inline distT="0" distB="0" distL="0" distR="0">
            <wp:extent cx="114935" cy="153035"/>
            <wp:effectExtent l="0" t="0" r="0" b="0"/>
            <wp:docPr id="19"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6" descr=""/>
                    <pic:cNvPicPr>
                      <a:picLocks noChangeAspect="1" noChangeArrowheads="1"/>
                    </pic:cNvPicPr>
                  </pic:nvPicPr>
                  <pic:blipFill>
                    <a:blip r:embed="rId20"/>
                    <a:stretch>
                      <a:fillRect/>
                    </a:stretch>
                  </pic:blipFill>
                  <pic:spPr bwMode="auto">
                    <a:xfrm>
                      <a:off x="0" y="0"/>
                      <a:ext cx="114935" cy="153035"/>
                    </a:xfrm>
                    <a:prstGeom prst="rect">
                      <a:avLst/>
                    </a:prstGeom>
                  </pic:spPr>
                </pic:pic>
              </a:graphicData>
            </a:graphic>
          </wp:inline>
        </w:drawing>
      </w:r>
      <w:r>
        <w:rPr/>
        <w:t xml:space="preserve">th row of matrix </w:t>
      </w:r>
      <w:r>
        <w:rPr/>
        <w:drawing>
          <wp:inline distT="0" distB="0" distL="0" distR="0">
            <wp:extent cx="210185" cy="153035"/>
            <wp:effectExtent l="0" t="0" r="0" b="0"/>
            <wp:docPr id="20"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17" descr=""/>
                    <pic:cNvPicPr>
                      <a:picLocks noChangeAspect="1" noChangeArrowheads="1"/>
                    </pic:cNvPicPr>
                  </pic:nvPicPr>
                  <pic:blipFill>
                    <a:blip r:embed="rId21"/>
                    <a:stretch>
                      <a:fillRect/>
                    </a:stretch>
                  </pic:blipFill>
                  <pic:spPr bwMode="auto">
                    <a:xfrm>
                      <a:off x="0" y="0"/>
                      <a:ext cx="210185" cy="153035"/>
                    </a:xfrm>
                    <a:prstGeom prst="rect">
                      <a:avLst/>
                    </a:prstGeom>
                  </pic:spPr>
                </pic:pic>
              </a:graphicData>
            </a:graphic>
          </wp:inline>
        </w:drawing>
      </w:r>
      <w:r>
        <w:rPr/>
        <w:t xml:space="preserve"> is denoted by </w:t>
      </w:r>
      <w:r>
        <w:rPr/>
        <w:drawing>
          <wp:inline distT="0" distB="0" distL="0" distR="0">
            <wp:extent cx="280035" cy="165735"/>
            <wp:effectExtent l="0" t="0" r="0" b="0"/>
            <wp:docPr id="21"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18" descr=""/>
                    <pic:cNvPicPr>
                      <a:picLocks noChangeAspect="1" noChangeArrowheads="1"/>
                    </pic:cNvPicPr>
                  </pic:nvPicPr>
                  <pic:blipFill>
                    <a:blip r:embed="rId22"/>
                    <a:stretch>
                      <a:fillRect/>
                    </a:stretch>
                  </pic:blipFill>
                  <pic:spPr bwMode="auto">
                    <a:xfrm>
                      <a:off x="0" y="0"/>
                      <a:ext cx="280035" cy="165735"/>
                    </a:xfrm>
                    <a:prstGeom prst="rect">
                      <a:avLst/>
                    </a:prstGeom>
                  </pic:spPr>
                </pic:pic>
              </a:graphicData>
            </a:graphic>
          </wp:inline>
        </w:drawing>
      </w:r>
      <w:r>
        <w:rPr/>
        <w:t xml:space="preserve"> and its </w:t>
      </w:r>
      <w:r>
        <w:rPr/>
        <w:drawing>
          <wp:inline distT="0" distB="0" distL="0" distR="0">
            <wp:extent cx="133985" cy="153035"/>
            <wp:effectExtent l="0" t="0" r="0" b="0"/>
            <wp:docPr id="22"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19" descr=""/>
                    <pic:cNvPicPr>
                      <a:picLocks noChangeAspect="1" noChangeArrowheads="1"/>
                    </pic:cNvPicPr>
                  </pic:nvPicPr>
                  <pic:blipFill>
                    <a:blip r:embed="rId23"/>
                    <a:stretch>
                      <a:fillRect/>
                    </a:stretch>
                  </pic:blipFill>
                  <pic:spPr bwMode="auto">
                    <a:xfrm>
                      <a:off x="0" y="0"/>
                      <a:ext cx="133985" cy="153035"/>
                    </a:xfrm>
                    <a:prstGeom prst="rect">
                      <a:avLst/>
                    </a:prstGeom>
                  </pic:spPr>
                </pic:pic>
              </a:graphicData>
            </a:graphic>
          </wp:inline>
        </w:drawing>
      </w:r>
      <w:r>
        <w:rPr/>
        <w:t xml:space="preserve">th column is represented by </w:t>
      </w:r>
      <w:r>
        <w:rPr/>
        <w:drawing>
          <wp:inline distT="0" distB="0" distL="0" distR="0">
            <wp:extent cx="286385" cy="165735"/>
            <wp:effectExtent l="0" t="0" r="0" b="0"/>
            <wp:docPr id="23"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20" descr=""/>
                    <pic:cNvPicPr>
                      <a:picLocks noChangeAspect="1" noChangeArrowheads="1"/>
                    </pic:cNvPicPr>
                  </pic:nvPicPr>
                  <pic:blipFill>
                    <a:blip r:embed="rId24"/>
                    <a:stretch>
                      <a:fillRect/>
                    </a:stretch>
                  </pic:blipFill>
                  <pic:spPr bwMode="auto">
                    <a:xfrm>
                      <a:off x="0" y="0"/>
                      <a:ext cx="286385" cy="165735"/>
                    </a:xfrm>
                    <a:prstGeom prst="rect">
                      <a:avLst/>
                    </a:prstGeom>
                  </pic:spPr>
                </pic:pic>
              </a:graphicData>
            </a:graphic>
          </wp:inline>
        </w:drawing>
      </w:r>
      <w:r>
        <w:rPr/>
        <w:t>.</w:t>
      </w:r>
    </w:p>
    <w:p>
      <w:pPr>
        <w:pStyle w:val="TextBody"/>
        <w:rPr/>
      </w:pPr>
      <w:r>
        <w:rPr/>
        <w:t xml:space="preserve">We denote the set of all contact maps in cell line </w:t>
      </w:r>
      <w:r>
        <w:rPr/>
        <w:drawing>
          <wp:inline distT="0" distB="0" distL="0" distR="0">
            <wp:extent cx="197485" cy="153035"/>
            <wp:effectExtent l="0" t="0" r="0" b="0"/>
            <wp:docPr id="24"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1" descr=""/>
                    <pic:cNvPicPr>
                      <a:picLocks noChangeAspect="1" noChangeArrowheads="1"/>
                    </pic:cNvPicPr>
                  </pic:nvPicPr>
                  <pic:blipFill>
                    <a:blip r:embed="rId25"/>
                    <a:stretch>
                      <a:fillRect/>
                    </a:stretch>
                  </pic:blipFill>
                  <pic:spPr bwMode="auto">
                    <a:xfrm>
                      <a:off x="0" y="0"/>
                      <a:ext cx="197485" cy="153035"/>
                    </a:xfrm>
                    <a:prstGeom prst="rect">
                      <a:avLst/>
                    </a:prstGeom>
                  </pic:spPr>
                </pic:pic>
              </a:graphicData>
            </a:graphic>
          </wp:inline>
        </w:drawing>
      </w:r>
      <w:r>
        <w:rPr/>
        <w:t xml:space="preserve"> with </w:t>
      </w:r>
      <w:r>
        <w:rPr/>
        <w:drawing>
          <wp:inline distT="0" distB="0" distL="0" distR="0">
            <wp:extent cx="248285" cy="178435"/>
            <wp:effectExtent l="0" t="0" r="0" b="0"/>
            <wp:docPr id="25"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2" descr=""/>
                    <pic:cNvPicPr>
                      <a:picLocks noChangeAspect="1" noChangeArrowheads="1"/>
                    </pic:cNvPicPr>
                  </pic:nvPicPr>
                  <pic:blipFill>
                    <a:blip r:embed="rId26"/>
                    <a:stretch>
                      <a:fillRect/>
                    </a:stretch>
                  </pic:blipFill>
                  <pic:spPr bwMode="auto">
                    <a:xfrm>
                      <a:off x="0" y="0"/>
                      <a:ext cx="248285" cy="178435"/>
                    </a:xfrm>
                    <a:prstGeom prst="rect">
                      <a:avLst/>
                    </a:prstGeom>
                  </pic:spPr>
                </pic:pic>
              </a:graphicData>
            </a:graphic>
          </wp:inline>
        </w:drawing>
      </w:r>
      <w:r>
        <w:rPr/>
        <w:t xml:space="preserve">. If no particular cell line is addressed, the subscripts are dropped. Any arbitrary member of </w:t>
      </w:r>
      <w:r>
        <w:rPr/>
        <w:drawing>
          <wp:inline distT="0" distB="0" distL="0" distR="0">
            <wp:extent cx="178435" cy="153035"/>
            <wp:effectExtent l="0" t="0" r="0" b="0"/>
            <wp:docPr id="26"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3" descr=""/>
                    <pic:cNvPicPr>
                      <a:picLocks noChangeAspect="1" noChangeArrowheads="1"/>
                    </pic:cNvPicPr>
                  </pic:nvPicPr>
                  <pic:blipFill>
                    <a:blip r:embed="rId27"/>
                    <a:stretch>
                      <a:fillRect/>
                    </a:stretch>
                  </pic:blipFill>
                  <pic:spPr bwMode="auto">
                    <a:xfrm>
                      <a:off x="0" y="0"/>
                      <a:ext cx="178435" cy="153035"/>
                    </a:xfrm>
                    <a:prstGeom prst="rect">
                      <a:avLst/>
                    </a:prstGeom>
                  </pic:spPr>
                </pic:pic>
              </a:graphicData>
            </a:graphic>
          </wp:inline>
        </w:drawing>
      </w:r>
      <w:r>
        <w:rPr/>
        <w:t xml:space="preserve"> is denoted by </w:t>
      </w:r>
      <w:r>
        <w:rPr/>
        <w:drawing>
          <wp:inline distT="0" distB="0" distL="0" distR="0">
            <wp:extent cx="273685" cy="165735"/>
            <wp:effectExtent l="0" t="0" r="0" b="0"/>
            <wp:docPr id="27"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4" descr=""/>
                    <pic:cNvPicPr>
                      <a:picLocks noChangeAspect="1" noChangeArrowheads="1"/>
                    </pic:cNvPicPr>
                  </pic:nvPicPr>
                  <pic:blipFill>
                    <a:blip r:embed="rId28"/>
                    <a:stretch>
                      <a:fillRect/>
                    </a:stretch>
                  </pic:blipFill>
                  <pic:spPr bwMode="auto">
                    <a:xfrm>
                      <a:off x="0" y="0"/>
                      <a:ext cx="273685" cy="165735"/>
                    </a:xfrm>
                    <a:prstGeom prst="rect">
                      <a:avLst/>
                    </a:prstGeom>
                  </pic:spPr>
                </pic:pic>
              </a:graphicData>
            </a:graphic>
          </wp:inline>
        </w:drawing>
      </w:r>
      <w:r>
        <w:rPr/>
        <w:t xml:space="preserve">, where </w:t>
      </w:r>
      <w:r>
        <w:rPr/>
        <w:drawing>
          <wp:inline distT="0" distB="0" distL="0" distR="0">
            <wp:extent cx="114935" cy="153035"/>
            <wp:effectExtent l="0" t="0" r="0" b="0"/>
            <wp:docPr id="28"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5" descr=""/>
                    <pic:cNvPicPr>
                      <a:picLocks noChangeAspect="1" noChangeArrowheads="1"/>
                    </pic:cNvPicPr>
                  </pic:nvPicPr>
                  <pic:blipFill>
                    <a:blip r:embed="rId29"/>
                    <a:stretch>
                      <a:fillRect/>
                    </a:stretch>
                  </pic:blipFill>
                  <pic:spPr bwMode="auto">
                    <a:xfrm>
                      <a:off x="0" y="0"/>
                      <a:ext cx="114935" cy="153035"/>
                    </a:xfrm>
                    <a:prstGeom prst="rect">
                      <a:avLst/>
                    </a:prstGeom>
                  </pic:spPr>
                </pic:pic>
              </a:graphicData>
            </a:graphic>
          </wp:inline>
        </w:drawing>
      </w:r>
      <w:r>
        <w:rPr/>
        <w:t xml:space="preserve"> and </w:t>
      </w:r>
      <w:r>
        <w:rPr/>
        <w:drawing>
          <wp:inline distT="0" distB="0" distL="0" distR="0">
            <wp:extent cx="133985" cy="153035"/>
            <wp:effectExtent l="0" t="0" r="0" b="0"/>
            <wp:docPr id="29"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6" descr=""/>
                    <pic:cNvPicPr>
                      <a:picLocks noChangeAspect="1" noChangeArrowheads="1"/>
                    </pic:cNvPicPr>
                  </pic:nvPicPr>
                  <pic:blipFill>
                    <a:blip r:embed="rId30"/>
                    <a:stretch>
                      <a:fillRect/>
                    </a:stretch>
                  </pic:blipFill>
                  <pic:spPr bwMode="auto">
                    <a:xfrm>
                      <a:off x="0" y="0"/>
                      <a:ext cx="133985" cy="153035"/>
                    </a:xfrm>
                    <a:prstGeom prst="rect">
                      <a:avLst/>
                    </a:prstGeom>
                  </pic:spPr>
                </pic:pic>
              </a:graphicData>
            </a:graphic>
          </wp:inline>
        </w:drawing>
      </w:r>
      <w:r>
        <w:rPr/>
        <w:t xml:space="preserve"> (</w:t>
      </w:r>
      <w:r>
        <w:rPr/>
        <w:drawing>
          <wp:inline distT="0" distB="0" distL="0" distR="0">
            <wp:extent cx="305435" cy="153035"/>
            <wp:effectExtent l="0" t="0" r="0" b="0"/>
            <wp:docPr id="30"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27" descr=""/>
                    <pic:cNvPicPr>
                      <a:picLocks noChangeAspect="1" noChangeArrowheads="1"/>
                    </pic:cNvPicPr>
                  </pic:nvPicPr>
                  <pic:blipFill>
                    <a:blip r:embed="rId31"/>
                    <a:stretch>
                      <a:fillRect/>
                    </a:stretch>
                  </pic:blipFill>
                  <pic:spPr bwMode="auto">
                    <a:xfrm>
                      <a:off x="0" y="0"/>
                      <a:ext cx="305435" cy="153035"/>
                    </a:xfrm>
                    <a:prstGeom prst="rect">
                      <a:avLst/>
                    </a:prstGeom>
                  </pic:spPr>
                </pic:pic>
              </a:graphicData>
            </a:graphic>
          </wp:inline>
        </w:drawing>
      </w:r>
      <w:r>
        <w:rPr/>
        <w:t xml:space="preserve">) represent the two chromosomes involved. In human cells this set contains a total of 276 contact maps, 23 of which are intra-chromosomal and the rest are inter-chromosomal. For ease of representations, intra-chromosomal contact maps are distinguished by a single superscript, so we have </w:t>
      </w:r>
      <w:r>
        <w:rPr/>
        <w:drawing>
          <wp:inline distT="0" distB="0" distL="0" distR="0">
            <wp:extent cx="578485" cy="165735"/>
            <wp:effectExtent l="0" t="0" r="0" b="0"/>
            <wp:docPr id="31"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28" descr=""/>
                    <pic:cNvPicPr>
                      <a:picLocks noChangeAspect="1" noChangeArrowheads="1"/>
                    </pic:cNvPicPr>
                  </pic:nvPicPr>
                  <pic:blipFill>
                    <a:blip r:embed="rId32"/>
                    <a:stretch>
                      <a:fillRect/>
                    </a:stretch>
                  </pic:blipFill>
                  <pic:spPr bwMode="auto">
                    <a:xfrm>
                      <a:off x="0" y="0"/>
                      <a:ext cx="578485" cy="165735"/>
                    </a:xfrm>
                    <a:prstGeom prst="rect">
                      <a:avLst/>
                    </a:prstGeom>
                  </pic:spPr>
                </pic:pic>
              </a:graphicData>
            </a:graphic>
          </wp:inline>
        </w:drawing>
      </w:r>
      <w:r>
        <w:rPr/>
        <w:t>.</w:t>
      </w:r>
    </w:p>
    <w:p>
      <w:pPr>
        <w:pStyle w:val="TextBody"/>
        <w:rPr/>
      </w:pPr>
      <w:r>
        <w:rPr/>
        <w:t xml:space="preserve">We denote the number of loci in a chromosome </w:t>
      </w:r>
      <w:r>
        <w:rPr/>
        <w:drawing>
          <wp:inline distT="0" distB="0" distL="0" distR="0">
            <wp:extent cx="114935" cy="153035"/>
            <wp:effectExtent l="0" t="0" r="0" b="0"/>
            <wp:docPr id="32"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29" descr=""/>
                    <pic:cNvPicPr>
                      <a:picLocks noChangeAspect="1" noChangeArrowheads="1"/>
                    </pic:cNvPicPr>
                  </pic:nvPicPr>
                  <pic:blipFill>
                    <a:blip r:embed="rId33"/>
                    <a:stretch>
                      <a:fillRect/>
                    </a:stretch>
                  </pic:blipFill>
                  <pic:spPr bwMode="auto">
                    <a:xfrm>
                      <a:off x="0" y="0"/>
                      <a:ext cx="114935" cy="153035"/>
                    </a:xfrm>
                    <a:prstGeom prst="rect">
                      <a:avLst/>
                    </a:prstGeom>
                  </pic:spPr>
                </pic:pic>
              </a:graphicData>
            </a:graphic>
          </wp:inline>
        </w:drawing>
      </w:r>
      <w:r>
        <w:rPr/>
        <w:t xml:space="preserve"> by </w:t>
      </w:r>
      <w:r>
        <w:rPr/>
        <w:drawing>
          <wp:inline distT="0" distB="0" distL="0" distR="0">
            <wp:extent cx="222885" cy="165735"/>
            <wp:effectExtent l="0" t="0" r="0" b="0"/>
            <wp:docPr id="33"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30" descr=""/>
                    <pic:cNvPicPr>
                      <a:picLocks noChangeAspect="1" noChangeArrowheads="1"/>
                    </pic:cNvPicPr>
                  </pic:nvPicPr>
                  <pic:blipFill>
                    <a:blip r:embed="rId34"/>
                    <a:stretch>
                      <a:fillRect/>
                    </a:stretch>
                  </pic:blipFill>
                  <pic:spPr bwMode="auto">
                    <a:xfrm>
                      <a:off x="0" y="0"/>
                      <a:ext cx="222885" cy="165735"/>
                    </a:xfrm>
                    <a:prstGeom prst="rect">
                      <a:avLst/>
                    </a:prstGeom>
                  </pic:spPr>
                </pic:pic>
              </a:graphicData>
            </a:graphic>
          </wp:inline>
        </w:drawing>
      </w:r>
      <w:r>
        <w:rPr/>
        <w:t xml:space="preserve">. The set of all loci involved in contact map </w:t>
      </w:r>
      <w:r>
        <w:rPr/>
        <w:drawing>
          <wp:inline distT="0" distB="0" distL="0" distR="0">
            <wp:extent cx="254635" cy="165735"/>
            <wp:effectExtent l="0" t="0" r="0" b="0"/>
            <wp:docPr id="34"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31" descr=""/>
                    <pic:cNvPicPr>
                      <a:picLocks noChangeAspect="1" noChangeArrowheads="1"/>
                    </pic:cNvPicPr>
                  </pic:nvPicPr>
                  <pic:blipFill>
                    <a:blip r:embed="rId35"/>
                    <a:stretch>
                      <a:fillRect/>
                    </a:stretch>
                  </pic:blipFill>
                  <pic:spPr bwMode="auto">
                    <a:xfrm>
                      <a:off x="0" y="0"/>
                      <a:ext cx="254635" cy="165735"/>
                    </a:xfrm>
                    <a:prstGeom prst="rect">
                      <a:avLst/>
                    </a:prstGeom>
                  </pic:spPr>
                </pic:pic>
              </a:graphicData>
            </a:graphic>
          </wp:inline>
        </w:drawing>
      </w:r>
      <w:r>
        <w:rPr/>
        <w:t xml:space="preserve"> is denoted by </w:t>
      </w:r>
      <w:r>
        <w:rPr/>
        <w:drawing>
          <wp:inline distT="0" distB="0" distL="0" distR="0">
            <wp:extent cx="248285" cy="165735"/>
            <wp:effectExtent l="0" t="0" r="0" b="0"/>
            <wp:docPr id="35" name="graphic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32" descr=""/>
                    <pic:cNvPicPr>
                      <a:picLocks noChangeAspect="1" noChangeArrowheads="1"/>
                    </pic:cNvPicPr>
                  </pic:nvPicPr>
                  <pic:blipFill>
                    <a:blip r:embed="rId36"/>
                    <a:stretch>
                      <a:fillRect/>
                    </a:stretch>
                  </pic:blipFill>
                  <pic:spPr bwMode="auto">
                    <a:xfrm>
                      <a:off x="0" y="0"/>
                      <a:ext cx="248285" cy="165735"/>
                    </a:xfrm>
                    <a:prstGeom prst="rect">
                      <a:avLst/>
                    </a:prstGeom>
                  </pic:spPr>
                </pic:pic>
              </a:graphicData>
            </a:graphic>
          </wp:inline>
        </w:drawing>
      </w:r>
      <w:r>
        <w:rPr/>
        <w:t xml:space="preserve">. In intra-chromosomal contact maps, </w:t>
      </w:r>
      <w:r>
        <w:rPr/>
        <w:drawing>
          <wp:inline distT="0" distB="0" distL="0" distR="0">
            <wp:extent cx="273685" cy="165735"/>
            <wp:effectExtent l="0" t="0" r="0" b="0"/>
            <wp:docPr id="36" name="graphic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33" descr=""/>
                    <pic:cNvPicPr>
                      <a:picLocks noChangeAspect="1" noChangeArrowheads="1"/>
                    </pic:cNvPicPr>
                  </pic:nvPicPr>
                  <pic:blipFill>
                    <a:blip r:embed="rId37"/>
                    <a:stretch>
                      <a:fillRect/>
                    </a:stretch>
                  </pic:blipFill>
                  <pic:spPr bwMode="auto">
                    <a:xfrm>
                      <a:off x="0" y="0"/>
                      <a:ext cx="273685" cy="165735"/>
                    </a:xfrm>
                    <a:prstGeom prst="rect">
                      <a:avLst/>
                    </a:prstGeom>
                  </pic:spPr>
                </pic:pic>
              </a:graphicData>
            </a:graphic>
          </wp:inline>
        </w:drawing>
      </w:r>
      <w:r>
        <w:rPr/>
        <w:t xml:space="preserve"> contains only the loci of that particular chromosome (</w:t>
      </w:r>
      <w:r>
        <w:rPr/>
        <w:drawing>
          <wp:inline distT="0" distB="0" distL="0" distR="0">
            <wp:extent cx="572135" cy="178435"/>
            <wp:effectExtent l="0" t="0" r="0" b="0"/>
            <wp:docPr id="37" name="graphic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34" descr=""/>
                    <pic:cNvPicPr>
                      <a:picLocks noChangeAspect="1" noChangeArrowheads="1"/>
                    </pic:cNvPicPr>
                  </pic:nvPicPr>
                  <pic:blipFill>
                    <a:blip r:embed="rId38"/>
                    <a:stretch>
                      <a:fillRect/>
                    </a:stretch>
                  </pic:blipFill>
                  <pic:spPr bwMode="auto">
                    <a:xfrm>
                      <a:off x="0" y="0"/>
                      <a:ext cx="572135" cy="178435"/>
                    </a:xfrm>
                    <a:prstGeom prst="rect">
                      <a:avLst/>
                    </a:prstGeom>
                  </pic:spPr>
                </pic:pic>
              </a:graphicData>
            </a:graphic>
          </wp:inline>
        </w:drawing>
      </w:r>
      <w:r>
        <w:rPr/>
        <w:t xml:space="preserve">), while in inter-chromosomal contact maps </w:t>
      </w:r>
      <w:r>
        <w:rPr/>
        <w:drawing>
          <wp:inline distT="0" distB="0" distL="0" distR="0">
            <wp:extent cx="248285" cy="165735"/>
            <wp:effectExtent l="0" t="0" r="0" b="0"/>
            <wp:docPr id="38" name="graphic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35" descr=""/>
                    <pic:cNvPicPr>
                      <a:picLocks noChangeAspect="1" noChangeArrowheads="1"/>
                    </pic:cNvPicPr>
                  </pic:nvPicPr>
                  <pic:blipFill>
                    <a:blip r:embed="rId39"/>
                    <a:stretch>
                      <a:fillRect/>
                    </a:stretch>
                  </pic:blipFill>
                  <pic:spPr bwMode="auto">
                    <a:xfrm>
                      <a:off x="0" y="0"/>
                      <a:ext cx="248285" cy="165735"/>
                    </a:xfrm>
                    <a:prstGeom prst="rect">
                      <a:avLst/>
                    </a:prstGeom>
                  </pic:spPr>
                </pic:pic>
              </a:graphicData>
            </a:graphic>
          </wp:inline>
        </w:drawing>
      </w:r>
      <w:r>
        <w:rPr/>
        <w:t xml:space="preserve"> contains the loci in the both of chromosomes involved (</w:t>
      </w:r>
      <w:r>
        <w:rPr/>
        <w:drawing>
          <wp:inline distT="0" distB="0" distL="0" distR="0">
            <wp:extent cx="768985" cy="165735"/>
            <wp:effectExtent l="0" t="0" r="0" b="0"/>
            <wp:docPr id="39" name="graphic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36" descr=""/>
                    <pic:cNvPicPr>
                      <a:picLocks noChangeAspect="1" noChangeArrowheads="1"/>
                    </pic:cNvPicPr>
                  </pic:nvPicPr>
                  <pic:blipFill>
                    <a:blip r:embed="rId40"/>
                    <a:stretch>
                      <a:fillRect/>
                    </a:stretch>
                  </pic:blipFill>
                  <pic:spPr bwMode="auto">
                    <a:xfrm>
                      <a:off x="0" y="0"/>
                      <a:ext cx="768985" cy="165735"/>
                    </a:xfrm>
                    <a:prstGeom prst="rect">
                      <a:avLst/>
                    </a:prstGeom>
                  </pic:spPr>
                </pic:pic>
              </a:graphicData>
            </a:graphic>
          </wp:inline>
        </w:drawing>
      </w:r>
      <w:r>
        <w:rPr/>
        <w:t>).</w:t>
      </w:r>
    </w:p>
    <w:p>
      <w:pPr>
        <w:pStyle w:val="Heading1"/>
        <w:numPr>
          <w:ilvl w:val="0"/>
          <w:numId w:val="1"/>
        </w:numPr>
        <w:tabs>
          <w:tab w:val="left" w:pos="0" w:leader="none"/>
        </w:tabs>
        <w:rPr/>
      </w:pPr>
      <w:r>
        <w:rPr/>
      </w:r>
      <w:commentRangeEnd w:id="6"/>
      <w:r>
        <w:commentReference w:id="6"/>
      </w:r>
      <w:r>
        <w:rPr/>
        <w:t>Materials and Methods</w:t>
      </w:r>
    </w:p>
    <w:p>
      <w:pPr>
        <w:pStyle w:val="Firstparagraph"/>
        <w:rPr/>
      </w:pPr>
      <w:commentRangeStart w:id="7"/>
      <w:r>
        <w:rPr/>
        <w:t>We re-used Leukemic Hi-C libraries created in These libraries were sequenced for cases of primary human B-acute lymphoblastic leukemia (B-ALL or ALL), the MHH-CALL-4 B-ALL cell line (CALL4), and the follicular lymphoma cell-line (RL). As in , We used normal B-cell line (GM068990) from for our comparisons</w:t>
      </w:r>
      <w:r>
        <w:rPr/>
      </w:r>
      <w:commentRangeEnd w:id="7"/>
      <w:r>
        <w:commentReference w:id="7"/>
      </w:r>
      <w:r>
        <w:rPr/>
        <w:t xml:space="preserve">. We created contact maps of resolution 500kb and normalized it using </w:t>
      </w:r>
      <w:commentRangeStart w:id="8"/>
      <w:r>
        <w:rPr/>
        <w:t xml:space="preserve">the </w:t>
      </w:r>
      <w:r>
        <w:rPr>
          <w:rStyle w:val="SourceText"/>
        </w:rPr>
        <w:t>iced</w:t>
      </w:r>
      <w:r>
        <w:rPr/>
        <w:t xml:space="preserve"> package in python developed by </w:t>
      </w:r>
      <w:r>
        <w:rPr/>
      </w:r>
      <w:commentRangeEnd w:id="8"/>
      <w:r>
        <w:commentReference w:id="8"/>
      </w:r>
      <w:r>
        <w:rPr/>
        <w:t xml:space="preserve">. </w:t>
      </w:r>
      <w:commentRangeStart w:id="9"/>
      <w:r>
        <w:rPr/>
        <w:t>We also performed and extra normalization by performing network deconvolution in order to remove the effect of indirect interactions.</w:t>
      </w:r>
      <w:commentRangeEnd w:id="9"/>
      <w:r>
        <w:commentReference w:id="9"/>
      </w:r>
      <w:r>
        <w:rPr/>
      </w:r>
    </w:p>
    <w:p>
      <w:pPr>
        <w:pStyle w:val="Heading2"/>
        <w:numPr>
          <w:ilvl w:val="1"/>
          <w:numId w:val="1"/>
        </w:numPr>
        <w:tabs>
          <w:tab w:val="left" w:pos="0" w:leader="none"/>
        </w:tabs>
        <w:rPr/>
      </w:pPr>
      <w:ins w:id="71" w:author="Debswapna Bhattacharya" w:date="2018-06-03T19:49:00Z">
        <w:r>
          <w:rPr/>
          <w:t xml:space="preserve">What is </w:t>
        </w:r>
      </w:ins>
      <w:ins w:id="72" w:author="Debswapna Bhattacharya" w:date="2018-06-03T19:50:00Z">
        <w:r>
          <w:rPr/>
          <w:t>Hi-C</w:t>
        </w:r>
      </w:ins>
      <w:ins w:id="73" w:author="Debswapna Bhattacharya" w:date="2018-06-03T19:49:00Z">
        <w:r>
          <w:rPr/>
          <w:t xml:space="preserve"> contact map? A separate section should be included.(e.g. the first subsection of Methods in </w:t>
        </w:r>
      </w:ins>
      <w:ins w:id="74" w:author="Debswapna Bhattacharya" w:date="2018-06-03T19:50:00Z">
        <w:r>
          <w:rPr/>
          <w:t>https://bmcgenomics.biomedcentral.com/articles/10.1186/s12864-018-4546-8</w:t>
        </w:r>
      </w:ins>
      <w:ins w:id="75" w:author="Debswapna Bhattacharya" w:date="2018-06-03T19:49:00Z">
        <w:r>
          <w:rPr/>
          <w:t xml:space="preserve"> </w:t>
        </w:r>
      </w:ins>
      <w:ins w:id="76" w:author="Debswapna Bhattacharya" w:date="2018-06-03T19:50:00Z">
        <w:bookmarkStart w:id="0" w:name="_GoBack"/>
        <w:bookmarkEnd w:id="0"/>
        <w:r>
          <w:rPr/>
          <w:t>…</w:t>
        </w:r>
      </w:ins>
    </w:p>
    <w:p>
      <w:pPr>
        <w:pStyle w:val="Heading2"/>
        <w:numPr>
          <w:ilvl w:val="1"/>
          <w:numId w:val="1"/>
        </w:numPr>
        <w:tabs>
          <w:tab w:val="left" w:pos="0" w:leader="none"/>
        </w:tabs>
        <w:rPr/>
      </w:pPr>
      <w:r>
        <w:rPr/>
        <w:t>Thresholding contact maps</w:t>
      </w:r>
    </w:p>
    <w:p>
      <w:pPr>
        <w:pStyle w:val="Firstparagraph"/>
        <w:rPr/>
      </w:pPr>
      <w:r>
        <w:rPr/>
        <w:t xml:space="preserve">In order to be able to extract graphlets, HiC contact maps should be modeled as unweighted graphs where the nodes represent the loci and an edge between two nodes represent a </w:t>
      </w:r>
      <w:r>
        <w:rPr>
          <w:i/>
          <w:iCs/>
        </w:rPr>
        <w:t>significant</w:t>
      </w:r>
      <w:r>
        <w:rPr/>
        <w:t xml:space="preserve"> interaction between the loci. This can be achieved by thresholding the contact maps. The result of the thresholding procedure is a binary matrix which also can serve as an adjacency matrix for an unweighted, undirected graph. The graph can then be used for orbit extraction.</w:t>
      </w:r>
    </w:p>
    <w:p>
      <w:pPr>
        <w:pStyle w:val="TextBody"/>
        <w:rPr/>
      </w:pPr>
      <w:r>
        <w:rPr/>
        <w:t>When thresholding contact maps, it is necessary to make sure that both global and local features are maintained. We could consider thresholding the contact maps by simply setting values above a fixed value to one and the rest to zero; However, in practice, this method resulted in graphs that capture the local structure of the contact maps poorly. This is because intensities follow an exponential distribution with a mean close to zero with a few very larges values that correspond to interactions along or close to the main diagonal of the contact maps. Thus, picking relatively large numbers would result in ignoring interactions that are far from the main diagonal while picking small values will lead to capturing too many (insignificant) interactions.</w:t>
      </w:r>
    </w:p>
    <w:p>
      <w:pPr>
        <w:pStyle w:val="TextBody"/>
        <w:rPr/>
      </w:pPr>
      <w:r>
        <w:rPr/>
        <w:t>To the best of our knowledge, little work has dealt with the task of thresholding HiC contact maps. There has been some statistical approaches developed on similar data in other fields. For example, authors of developed Statistical Network (SPN) analysis where the choice of thresholding value is made by statistical inference. This method, although very robust, works within the framework of design of experiments where the same network can be extracted for different individuals under different treatments. Thus a relatively large set of different contact maps need to be available in order for this method to be applicable towards our end.</w:t>
      </w:r>
    </w:p>
    <w:p>
      <w:pPr>
        <w:pStyle w:val="TextBody"/>
        <w:rPr/>
      </w:pPr>
      <w:r>
        <w:rPr/>
        <w:t xml:space="preserve">Instead, in order to threshold the matrix so that both global and local patterns are captured, we borrowed the concept of </w:t>
      </w:r>
      <w:r>
        <w:rPr>
          <w:i/>
          <w:iCs/>
        </w:rPr>
        <w:t>adaptive thresholding</w:t>
      </w:r>
      <w:r>
        <w:rPr/>
        <w:t xml:space="preserve"> from image processing context. In this method, in order to be set, a pixel should have an intensity larger than the average of non-zero intensities in its </w:t>
      </w:r>
      <w:r>
        <w:rPr>
          <w:i/>
          <w:iCs/>
        </w:rPr>
        <w:t>neighborhood</w:t>
      </w:r>
      <w:r>
        <w:rPr/>
        <w:t>. The neighborhood is defined by a sliding kernel that passes through the contact map with the pixel at its middle at each step. Figure [local_thresholded_chr1_chr1] demonstrates result of this thresholding approach for intra-chromosomal contact maps of chromosome 1. Refer to supplementary material for all 23 interchromosomal thresholding results.</w:t>
      </w:r>
    </w:p>
    <w:p>
      <w:pPr>
        <w:pStyle w:val="FigureWithCaption"/>
        <w:rPr/>
      </w:pPr>
      <w:r>
        <w:rPr/>
        <w:drawing>
          <wp:inline distT="0" distB="0" distL="0" distR="0">
            <wp:extent cx="3416300" cy="4557395"/>
            <wp:effectExtent l="0" t="0" r="0" b="0"/>
            <wp:docPr id="40"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7" descr=""/>
                    <pic:cNvPicPr>
                      <a:picLocks noChangeAspect="1" noChangeArrowheads="1"/>
                    </pic:cNvPicPr>
                  </pic:nvPicPr>
                  <pic:blipFill>
                    <a:blip r:embed="rId41"/>
                    <a:stretch>
                      <a:fillRect/>
                    </a:stretch>
                  </pic:blipFill>
                  <pic:spPr bwMode="auto">
                    <a:xfrm>
                      <a:off x="0" y="0"/>
                      <a:ext cx="3416300" cy="4557395"/>
                    </a:xfrm>
                    <a:prstGeom prst="rect">
                      <a:avLst/>
                    </a:prstGeom>
                  </pic:spPr>
                </pic:pic>
              </a:graphicData>
            </a:graphic>
          </wp:inline>
        </w:drawing>
      </w:r>
    </w:p>
    <w:p>
      <w:pPr>
        <w:pStyle w:val="FigureCaption"/>
        <w:rPr/>
      </w:pPr>
      <w:r>
        <w:rPr/>
        <w:t xml:space="preserve">Figure </w:t>
      </w:r>
      <w:r>
        <w:rPr/>
        <w:fldChar w:fldCharType="begin"/>
      </w:r>
      <w:r>
        <w:instrText> SEQ Figure \* ARABIC </w:instrText>
      </w:r>
      <w:r>
        <w:fldChar w:fldCharType="separate"/>
      </w:r>
      <w:r>
        <w:t>1</w:t>
      </w:r>
      <w:r>
        <w:fldChar w:fldCharType="end"/>
      </w:r>
      <w:r>
        <w:rPr/>
        <w:t>: Result of thresholding interchromosomal contact map of chromosome 1 using a kernels of size 5x5 for all cell lines. The first row shows the thresholded maps. Second and third rows demonstrate pair-wise similarities and differences between contact maps respectively.</w:t>
      </w:r>
    </w:p>
    <w:p>
      <w:pPr>
        <w:pStyle w:val="Caption1"/>
        <w:rPr/>
      </w:pPr>
      <w:r>
        <w:rPr/>
      </w:r>
    </w:p>
    <w:p>
      <w:pPr>
        <w:pStyle w:val="Heading2"/>
        <w:numPr>
          <w:ilvl w:val="1"/>
          <w:numId w:val="1"/>
        </w:numPr>
        <w:tabs>
          <w:tab w:val="left" w:pos="0" w:leader="none"/>
        </w:tabs>
        <w:rPr/>
      </w:pPr>
      <w:r>
        <w:rPr/>
        <w:t>Orbit Extraction</w:t>
      </w:r>
    </w:p>
    <w:p>
      <w:pPr>
        <w:pStyle w:val="Firstparagraph"/>
        <w:rPr/>
      </w:pPr>
      <w:r>
        <w:rPr/>
        <w:t xml:space="preserve">Once the thresholded contact maps are obtained, graphlets and orbits can be extracted. We used the </w:t>
      </w:r>
      <w:r>
        <w:rPr>
          <w:rStyle w:val="SourceText"/>
        </w:rPr>
        <w:t>orca</w:t>
      </w:r>
      <w:r>
        <w:rPr/>
        <w:t xml:space="preserve"> package in </w:t>
      </w:r>
      <w:r>
        <w:rPr>
          <w:rStyle w:val="SourceText"/>
        </w:rPr>
        <w:t>R</w:t>
      </w:r>
      <w:r>
        <w:rPr/>
        <w:t xml:space="preserve"> programming language to extract the graphlets. As a result of graphlet extraction, for each loci in each contact map, a </w:t>
      </w:r>
      <w:r>
        <w:rPr>
          <w:i/>
          <w:iCs/>
        </w:rPr>
        <w:t>signature vector</w:t>
      </w:r>
      <w:r>
        <w:rPr/>
        <w:t xml:space="preserve"> of size 73 is created. Thus for each cell line, we would have 276 </w:t>
      </w:r>
      <w:r>
        <w:rPr>
          <w:i/>
          <w:iCs/>
        </w:rPr>
        <w:t>signature matrices</w:t>
      </w:r>
      <w:r>
        <w:rPr/>
        <w:t xml:space="preserve"> of size</w:t>
      </w:r>
      <w:r>
        <w:rPr/>
        <w:drawing>
          <wp:inline distT="0" distB="0" distL="0" distR="0">
            <wp:extent cx="641985" cy="191135"/>
            <wp:effectExtent l="0" t="0" r="0" b="0"/>
            <wp:docPr id="41" name="graphic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37" descr=""/>
                    <pic:cNvPicPr>
                      <a:picLocks noChangeAspect="1" noChangeArrowheads="1"/>
                    </pic:cNvPicPr>
                  </pic:nvPicPr>
                  <pic:blipFill>
                    <a:blip r:embed="rId42"/>
                    <a:stretch>
                      <a:fillRect/>
                    </a:stretch>
                  </pic:blipFill>
                  <pic:spPr bwMode="auto">
                    <a:xfrm>
                      <a:off x="0" y="0"/>
                      <a:ext cx="641985" cy="191135"/>
                    </a:xfrm>
                    <a:prstGeom prst="rect">
                      <a:avLst/>
                    </a:prstGeom>
                  </pic:spPr>
                </pic:pic>
              </a:graphicData>
            </a:graphic>
          </wp:inline>
        </w:drawing>
      </w:r>
      <w:r>
        <w:rPr/>
        <w:t xml:space="preserve">, where </w:t>
      </w:r>
      <w:r>
        <w:rPr/>
        <w:drawing>
          <wp:inline distT="0" distB="0" distL="0" distR="0">
            <wp:extent cx="273685" cy="178435"/>
            <wp:effectExtent l="0" t="0" r="0" b="0"/>
            <wp:docPr id="42" name="graphic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38" descr=""/>
                    <pic:cNvPicPr>
                      <a:picLocks noChangeAspect="1" noChangeArrowheads="1"/>
                    </pic:cNvPicPr>
                  </pic:nvPicPr>
                  <pic:blipFill>
                    <a:blip r:embed="rId43"/>
                    <a:stretch>
                      <a:fillRect/>
                    </a:stretch>
                  </pic:blipFill>
                  <pic:spPr bwMode="auto">
                    <a:xfrm>
                      <a:off x="0" y="0"/>
                      <a:ext cx="273685" cy="178435"/>
                    </a:xfrm>
                    <a:prstGeom prst="rect">
                      <a:avLst/>
                    </a:prstGeom>
                  </pic:spPr>
                </pic:pic>
              </a:graphicData>
            </a:graphic>
          </wp:inline>
        </w:drawing>
      </w:r>
      <w:r>
        <w:rPr/>
        <w:t xml:space="preserve"> is the number of loci involved in contact map between chromosomes </w:t>
      </w:r>
      <w:r>
        <w:rPr/>
      </w:r>
      <m:oMath xmlns:m="http://schemas.openxmlformats.org/officeDocument/2006/math">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j</m:t>
        </m:r>
      </m:oMath>
      <w:r>
        <w:rPr/>
        <w:t>. Figure 2 illustrates the process and results of signature matrix extraction schematically.</w:t>
      </w:r>
    </w:p>
    <w:p>
      <w:pPr>
        <w:pStyle w:val="FigureWithCaption"/>
        <w:rPr/>
      </w:pPr>
      <w:r>
        <w:rPr/>
        <w:drawing>
          <wp:inline distT="0" distB="0" distL="0" distR="0">
            <wp:extent cx="3555365" cy="382587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
                    <pic:cNvPicPr>
                      <a:picLocks noChangeAspect="1" noChangeArrowheads="1"/>
                    </pic:cNvPicPr>
                  </pic:nvPicPr>
                  <pic:blipFill>
                    <a:blip r:embed="rId44"/>
                    <a:stretch>
                      <a:fillRect/>
                    </a:stretch>
                  </pic:blipFill>
                  <pic:spPr bwMode="auto">
                    <a:xfrm>
                      <a:off x="0" y="0"/>
                      <a:ext cx="3555365" cy="3825875"/>
                    </a:xfrm>
                    <a:prstGeom prst="rect">
                      <a:avLst/>
                    </a:prstGeom>
                  </pic:spPr>
                </pic:pic>
              </a:graphicData>
            </a:graphic>
          </wp:inline>
        </w:drawing>
      </w:r>
    </w:p>
    <w:p>
      <w:pPr>
        <w:pStyle w:val="FigureCaption"/>
        <w:rPr/>
      </w:pPr>
      <w:r>
        <w:rPr/>
        <w:t xml:space="preserve">Figure </w:t>
      </w:r>
      <w:r>
        <w:rPr/>
        <w:fldChar w:fldCharType="begin"/>
      </w:r>
      <w:r>
        <w:instrText> SEQ Figure \* ARABIC </w:instrText>
      </w:r>
      <w:r>
        <w:fldChar w:fldCharType="separate"/>
      </w:r>
      <w:r>
        <w:t>2</w:t>
      </w:r>
      <w:r>
        <w:fldChar w:fldCharType="end"/>
      </w:r>
      <w:r>
        <w:rPr/>
        <w:t xml:space="preserve">: Graphlet extraction for the four cell lines. For each loci in each contact map between chromosomes i and j, the signature vectors of length 73 are extracted, resulting in a signature matrix of size </w:t>
      </w:r>
      <w:r>
        <w:rPr/>
        <w:drawing>
          <wp:inline distT="0" distB="0" distL="0" distR="0">
            <wp:extent cx="641985" cy="191135"/>
            <wp:effectExtent l="0" t="0" r="0" b="0"/>
            <wp:docPr id="44" name="graphic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39" descr=""/>
                    <pic:cNvPicPr>
                      <a:picLocks noChangeAspect="1" noChangeArrowheads="1"/>
                    </pic:cNvPicPr>
                  </pic:nvPicPr>
                  <pic:blipFill>
                    <a:blip r:embed="rId45"/>
                    <a:stretch>
                      <a:fillRect/>
                    </a:stretch>
                  </pic:blipFill>
                  <pic:spPr bwMode="auto">
                    <a:xfrm>
                      <a:off x="0" y="0"/>
                      <a:ext cx="641985" cy="191135"/>
                    </a:xfrm>
                    <a:prstGeom prst="rect">
                      <a:avLst/>
                    </a:prstGeom>
                  </pic:spPr>
                </pic:pic>
              </a:graphicData>
            </a:graphic>
          </wp:inline>
        </w:drawing>
      </w:r>
      <w:r>
        <w:rPr/>
        <w:t xml:space="preserve">, where </w:t>
      </w:r>
      <w:r>
        <w:rPr/>
        <w:drawing>
          <wp:inline distT="0" distB="0" distL="0" distR="0">
            <wp:extent cx="273685" cy="178435"/>
            <wp:effectExtent l="0" t="0" r="0" b="0"/>
            <wp:docPr id="45" name="graphi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40" descr=""/>
                    <pic:cNvPicPr>
                      <a:picLocks noChangeAspect="1" noChangeArrowheads="1"/>
                    </pic:cNvPicPr>
                  </pic:nvPicPr>
                  <pic:blipFill>
                    <a:blip r:embed="rId46"/>
                    <a:stretch>
                      <a:fillRect/>
                    </a:stretch>
                  </pic:blipFill>
                  <pic:spPr bwMode="auto">
                    <a:xfrm>
                      <a:off x="0" y="0"/>
                      <a:ext cx="273685" cy="178435"/>
                    </a:xfrm>
                    <a:prstGeom prst="rect">
                      <a:avLst/>
                    </a:prstGeom>
                  </pic:spPr>
                </pic:pic>
              </a:graphicData>
            </a:graphic>
          </wp:inline>
        </w:drawing>
      </w:r>
      <w:r>
        <w:rPr/>
        <w:t xml:space="preserve"> is the number of loci involved.</w:t>
      </w:r>
    </w:p>
    <w:p>
      <w:pPr>
        <w:pStyle w:val="Caption1"/>
        <w:rPr/>
      </w:pPr>
      <w:r>
        <w:rPr/>
      </w:r>
    </w:p>
    <w:p>
      <w:pPr>
        <w:pStyle w:val="TextBody"/>
        <w:rPr/>
      </w:pPr>
      <w:r>
        <w:rPr/>
        <w:t xml:space="preserve">For a particular </w:t>
      </w:r>
      <w:r>
        <w:rPr/>
        <w:drawing>
          <wp:inline distT="0" distB="0" distL="0" distR="0">
            <wp:extent cx="273685" cy="165735"/>
            <wp:effectExtent l="0" t="0" r="0" b="0"/>
            <wp:docPr id="46" name="graphic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41" descr=""/>
                    <pic:cNvPicPr>
                      <a:picLocks noChangeAspect="1" noChangeArrowheads="1"/>
                    </pic:cNvPicPr>
                  </pic:nvPicPr>
                  <pic:blipFill>
                    <a:blip r:embed="rId47"/>
                    <a:stretch>
                      <a:fillRect/>
                    </a:stretch>
                  </pic:blipFill>
                  <pic:spPr bwMode="auto">
                    <a:xfrm>
                      <a:off x="0" y="0"/>
                      <a:ext cx="273685" cy="165735"/>
                    </a:xfrm>
                    <a:prstGeom prst="rect">
                      <a:avLst/>
                    </a:prstGeom>
                  </pic:spPr>
                </pic:pic>
              </a:graphicData>
            </a:graphic>
          </wp:inline>
        </w:drawing>
      </w:r>
      <w:r>
        <w:rPr/>
        <w:t xml:space="preserve">, we denote </w:t>
      </w:r>
      <w:r>
        <w:rPr/>
        <w:drawing>
          <wp:inline distT="0" distB="0" distL="0" distR="0">
            <wp:extent cx="241935" cy="165735"/>
            <wp:effectExtent l="0" t="0" r="0" b="0"/>
            <wp:docPr id="47" name="graphic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42" descr=""/>
                    <pic:cNvPicPr>
                      <a:picLocks noChangeAspect="1" noChangeArrowheads="1"/>
                    </pic:cNvPicPr>
                  </pic:nvPicPr>
                  <pic:blipFill>
                    <a:blip r:embed="rId48"/>
                    <a:stretch>
                      <a:fillRect/>
                    </a:stretch>
                  </pic:blipFill>
                  <pic:spPr bwMode="auto">
                    <a:xfrm>
                      <a:off x="0" y="0"/>
                      <a:ext cx="241935" cy="165735"/>
                    </a:xfrm>
                    <a:prstGeom prst="rect">
                      <a:avLst/>
                    </a:prstGeom>
                  </pic:spPr>
                </pic:pic>
              </a:graphicData>
            </a:graphic>
          </wp:inline>
        </w:drawing>
      </w:r>
      <w:r>
        <w:rPr/>
        <w:t xml:space="preserve"> as its </w:t>
      </w:r>
      <w:r>
        <w:rPr>
          <w:i/>
          <w:iCs/>
        </w:rPr>
        <w:t>signature matrix</w:t>
      </w:r>
      <w:r>
        <w:rPr/>
        <w:t xml:space="preserve">. Each cell </w:t>
      </w:r>
      <w:r>
        <w:rPr/>
        <w:drawing>
          <wp:inline distT="0" distB="0" distL="0" distR="0">
            <wp:extent cx="330835" cy="165735"/>
            <wp:effectExtent l="0" t="0" r="0" b="0"/>
            <wp:docPr id="48" name="graphic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43" descr=""/>
                    <pic:cNvPicPr>
                      <a:picLocks noChangeAspect="1" noChangeArrowheads="1"/>
                    </pic:cNvPicPr>
                  </pic:nvPicPr>
                  <pic:blipFill>
                    <a:blip r:embed="rId49"/>
                    <a:stretch>
                      <a:fillRect/>
                    </a:stretch>
                  </pic:blipFill>
                  <pic:spPr bwMode="auto">
                    <a:xfrm>
                      <a:off x="0" y="0"/>
                      <a:ext cx="330835" cy="165735"/>
                    </a:xfrm>
                    <a:prstGeom prst="rect">
                      <a:avLst/>
                    </a:prstGeom>
                  </pic:spPr>
                </pic:pic>
              </a:graphicData>
            </a:graphic>
          </wp:inline>
        </w:drawing>
      </w:r>
      <w:r>
        <w:rPr/>
        <w:t xml:space="preserve"> in </w:t>
      </w:r>
      <w:r>
        <w:rPr/>
        <w:drawing>
          <wp:inline distT="0" distB="0" distL="0" distR="0">
            <wp:extent cx="241935" cy="165735"/>
            <wp:effectExtent l="0" t="0" r="0" b="0"/>
            <wp:docPr id="49" name="graphic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44" descr=""/>
                    <pic:cNvPicPr>
                      <a:picLocks noChangeAspect="1" noChangeArrowheads="1"/>
                    </pic:cNvPicPr>
                  </pic:nvPicPr>
                  <pic:blipFill>
                    <a:blip r:embed="rId50"/>
                    <a:stretch>
                      <a:fillRect/>
                    </a:stretch>
                  </pic:blipFill>
                  <pic:spPr bwMode="auto">
                    <a:xfrm>
                      <a:off x="0" y="0"/>
                      <a:ext cx="241935" cy="165735"/>
                    </a:xfrm>
                    <a:prstGeom prst="rect">
                      <a:avLst/>
                    </a:prstGeom>
                  </pic:spPr>
                </pic:pic>
              </a:graphicData>
            </a:graphic>
          </wp:inline>
        </w:drawing>
      </w:r>
      <w:r>
        <w:rPr/>
        <w:t xml:space="preserve"> captures how many times loci </w:t>
      </w:r>
      <w:r>
        <w:rPr/>
        <w:drawing>
          <wp:inline distT="0" distB="0" distL="0" distR="0">
            <wp:extent cx="127635" cy="153035"/>
            <wp:effectExtent l="0" t="0" r="0" b="0"/>
            <wp:docPr id="50" name="graphic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45" descr=""/>
                    <pic:cNvPicPr>
                      <a:picLocks noChangeAspect="1" noChangeArrowheads="1"/>
                    </pic:cNvPicPr>
                  </pic:nvPicPr>
                  <pic:blipFill>
                    <a:blip r:embed="rId51"/>
                    <a:stretch>
                      <a:fillRect/>
                    </a:stretch>
                  </pic:blipFill>
                  <pic:spPr bwMode="auto">
                    <a:xfrm>
                      <a:off x="0" y="0"/>
                      <a:ext cx="127635" cy="153035"/>
                    </a:xfrm>
                    <a:prstGeom prst="rect">
                      <a:avLst/>
                    </a:prstGeom>
                  </pic:spPr>
                </pic:pic>
              </a:graphicData>
            </a:graphic>
          </wp:inline>
        </w:drawing>
      </w:r>
      <w:r>
        <w:rPr/>
        <w:t xml:space="preserve"> in </w:t>
      </w:r>
      <w:r>
        <w:rPr/>
        <w:drawing>
          <wp:inline distT="0" distB="0" distL="0" distR="0">
            <wp:extent cx="273685" cy="165735"/>
            <wp:effectExtent l="0" t="0" r="0" b="0"/>
            <wp:docPr id="51" name="graphic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46" descr=""/>
                    <pic:cNvPicPr>
                      <a:picLocks noChangeAspect="1" noChangeArrowheads="1"/>
                    </pic:cNvPicPr>
                  </pic:nvPicPr>
                  <pic:blipFill>
                    <a:blip r:embed="rId52"/>
                    <a:stretch>
                      <a:fillRect/>
                    </a:stretch>
                  </pic:blipFill>
                  <pic:spPr bwMode="auto">
                    <a:xfrm>
                      <a:off x="0" y="0"/>
                      <a:ext cx="273685" cy="165735"/>
                    </a:xfrm>
                    <a:prstGeom prst="rect">
                      <a:avLst/>
                    </a:prstGeom>
                  </pic:spPr>
                </pic:pic>
              </a:graphicData>
            </a:graphic>
          </wp:inline>
        </w:drawing>
      </w:r>
      <w:r>
        <w:rPr/>
        <w:t xml:space="preserve"> occurred as part of orbit </w:t>
      </w:r>
      <w:r>
        <w:rPr/>
        <w:drawing>
          <wp:inline distT="0" distB="0" distL="0" distR="0">
            <wp:extent cx="153035" cy="153035"/>
            <wp:effectExtent l="0" t="0" r="0" b="0"/>
            <wp:docPr id="52" name="graphic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47" descr=""/>
                    <pic:cNvPicPr>
                      <a:picLocks noChangeAspect="1" noChangeArrowheads="1"/>
                    </pic:cNvPicPr>
                  </pic:nvPicPr>
                  <pic:blipFill>
                    <a:blip r:embed="rId53"/>
                    <a:stretch>
                      <a:fillRect/>
                    </a:stretch>
                  </pic:blipFill>
                  <pic:spPr bwMode="auto">
                    <a:xfrm>
                      <a:off x="0" y="0"/>
                      <a:ext cx="153035" cy="153035"/>
                    </a:xfrm>
                    <a:prstGeom prst="rect">
                      <a:avLst/>
                    </a:prstGeom>
                  </pic:spPr>
                </pic:pic>
              </a:graphicData>
            </a:graphic>
          </wp:inline>
        </w:drawing>
      </w:r>
      <w:r>
        <w:rPr/>
        <w:t>.</w:t>
      </w:r>
    </w:p>
    <w:p>
      <w:pPr>
        <w:pStyle w:val="FigureWithCaption"/>
        <w:rPr/>
      </w:pPr>
      <w:r>
        <w:rPr/>
        <w:drawing>
          <wp:inline distT="0" distB="0" distL="0" distR="0">
            <wp:extent cx="4411345" cy="4162425"/>
            <wp:effectExtent l="0" t="0" r="0" b="0"/>
            <wp:docPr id="53"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5" descr=""/>
                    <pic:cNvPicPr>
                      <a:picLocks noChangeAspect="1" noChangeArrowheads="1"/>
                    </pic:cNvPicPr>
                  </pic:nvPicPr>
                  <pic:blipFill>
                    <a:blip r:embed="rId54"/>
                    <a:stretch>
                      <a:fillRect/>
                    </a:stretch>
                  </pic:blipFill>
                  <pic:spPr bwMode="auto">
                    <a:xfrm>
                      <a:off x="0" y="0"/>
                      <a:ext cx="4411345" cy="4162425"/>
                    </a:xfrm>
                    <a:prstGeom prst="rect">
                      <a:avLst/>
                    </a:prstGeom>
                  </pic:spPr>
                </pic:pic>
              </a:graphicData>
            </a:graphic>
          </wp:inline>
        </w:drawing>
      </w:r>
    </w:p>
    <w:p>
      <w:pPr>
        <w:pStyle w:val="FigureCaption"/>
        <w:rPr/>
      </w:pPr>
      <w:r>
        <w:rPr/>
        <w:t xml:space="preserve">Figure </w:t>
      </w:r>
      <w:r>
        <w:rPr/>
        <w:fldChar w:fldCharType="begin"/>
      </w:r>
      <w:r>
        <w:instrText> SEQ Figure \* ARABIC </w:instrText>
      </w:r>
      <w:r>
        <w:fldChar w:fldCharType="separate"/>
      </w:r>
      <w:r>
        <w:t>3</w:t>
      </w:r>
      <w:r>
        <w:fldChar w:fldCharType="end"/>
      </w:r>
      <w:r>
        <w:rPr/>
        <w:t xml:space="preserve">: Calculating pair-wise loci distances. For each loci (row) in each contact map in MIT cell line, its distance is calculated based on equation 1 with the corresponding loci in leukemic cells. The result of this process is a signature distance vector of size </w:t>
      </w:r>
      <w:r>
        <w:rPr/>
        <w:drawing>
          <wp:inline distT="0" distB="0" distL="0" distR="0">
            <wp:extent cx="902335" cy="197485"/>
            <wp:effectExtent l="0" t="0" r="0" b="0"/>
            <wp:docPr id="54" name="graphic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48" descr=""/>
                    <pic:cNvPicPr>
                      <a:picLocks noChangeAspect="1" noChangeArrowheads="1"/>
                    </pic:cNvPicPr>
                  </pic:nvPicPr>
                  <pic:blipFill>
                    <a:blip r:embed="rId55"/>
                    <a:stretch>
                      <a:fillRect/>
                    </a:stretch>
                  </pic:blipFill>
                  <pic:spPr bwMode="auto">
                    <a:xfrm>
                      <a:off x="0" y="0"/>
                      <a:ext cx="902335" cy="197485"/>
                    </a:xfrm>
                    <a:prstGeom prst="rect">
                      <a:avLst/>
                    </a:prstGeom>
                  </pic:spPr>
                </pic:pic>
              </a:graphicData>
            </a:graphic>
          </wp:inline>
        </w:drawing>
      </w:r>
      <w:r>
        <w:rPr/>
        <w:t xml:space="preserve"> for each contact map. </w:t>
      </w:r>
    </w:p>
    <w:p>
      <w:pPr>
        <w:pStyle w:val="Caption1"/>
        <w:rPr/>
      </w:pPr>
      <w:r>
        <w:rPr/>
      </w:r>
    </w:p>
    <w:p>
      <w:pPr>
        <w:pStyle w:val="FigureWithCaption"/>
        <w:rPr/>
      </w:pPr>
      <w:r>
        <w:rPr/>
        <w:drawing>
          <wp:inline distT="0" distB="0" distL="0" distR="0">
            <wp:extent cx="3921125" cy="4184015"/>
            <wp:effectExtent l="0" t="0" r="0" b="0"/>
            <wp:docPr id="5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7" descr=""/>
                    <pic:cNvPicPr>
                      <a:picLocks noChangeAspect="1" noChangeArrowheads="1"/>
                    </pic:cNvPicPr>
                  </pic:nvPicPr>
                  <pic:blipFill>
                    <a:blip r:embed="rId56"/>
                    <a:stretch>
                      <a:fillRect/>
                    </a:stretch>
                  </pic:blipFill>
                  <pic:spPr bwMode="auto">
                    <a:xfrm>
                      <a:off x="0" y="0"/>
                      <a:ext cx="3921125" cy="4184015"/>
                    </a:xfrm>
                    <a:prstGeom prst="rect">
                      <a:avLst/>
                    </a:prstGeom>
                  </pic:spPr>
                </pic:pic>
              </a:graphicData>
            </a:graphic>
          </wp:inline>
        </w:drawing>
      </w:r>
    </w:p>
    <w:p>
      <w:pPr>
        <w:pStyle w:val="FigureCaption"/>
        <w:rPr/>
      </w:pPr>
      <w:r>
        <w:rPr/>
        <w:t xml:space="preserve">Figure </w:t>
      </w:r>
      <w:r>
        <w:rPr/>
        <w:fldChar w:fldCharType="begin"/>
      </w:r>
      <w:r>
        <w:instrText> SEQ Figure \* ARABIC </w:instrText>
      </w:r>
      <w:r>
        <w:fldChar w:fldCharType="separate"/>
      </w:r>
      <w:r>
        <w:t>4</w:t>
      </w:r>
      <w:r>
        <w:fldChar w:fldCharType="end"/>
      </w:r>
      <w:r>
        <w:rPr/>
        <w:t>: Calculating pair-wise orbit correlations. For each orbit (column) in each contact map in MIT cell line, its correlation with the same orbit in the same contact map in leukemic cells is calculated. The result of this process is a signature correlation vector of size 73 which captures how similar frequencies of two orbits are.</w:t>
      </w:r>
    </w:p>
    <w:p>
      <w:pPr>
        <w:pStyle w:val="Caption1"/>
        <w:rPr/>
      </w:pPr>
      <w:r>
        <w:rPr/>
      </w:r>
    </w:p>
    <w:p>
      <w:pPr>
        <w:pStyle w:val="TextBody"/>
        <w:rPr/>
      </w:pPr>
      <w:r>
        <w:rPr/>
        <w:t xml:space="preserve">We consider two measures of </w:t>
      </w:r>
      <w:r>
        <w:rPr>
          <w:i/>
          <w:iCs/>
        </w:rPr>
        <w:t>difference</w:t>
      </w:r>
      <w:r>
        <w:rPr/>
        <w:t xml:space="preserve"> when comparing contact map graphlets across cell lines. The first measure is </w:t>
      </w:r>
      <w:r>
        <w:rPr>
          <w:i/>
          <w:iCs/>
        </w:rPr>
        <w:t>signature distance vectors</w:t>
      </w:r>
      <w:r>
        <w:rPr/>
        <w:t xml:space="preserve"> between each contact map of two cell lines. For a pair of cells A and B, let </w:t>
      </w:r>
      <w:r>
        <w:rPr/>
        <w:drawing>
          <wp:inline distT="0" distB="0" distL="0" distR="0">
            <wp:extent cx="241935" cy="197485"/>
            <wp:effectExtent l="0" t="0" r="0" b="0"/>
            <wp:docPr id="56" name="graphic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49" descr=""/>
                    <pic:cNvPicPr>
                      <a:picLocks noChangeAspect="1" noChangeArrowheads="1"/>
                    </pic:cNvPicPr>
                  </pic:nvPicPr>
                  <pic:blipFill>
                    <a:blip r:embed="rId57"/>
                    <a:stretch>
                      <a:fillRect/>
                    </a:stretch>
                  </pic:blipFill>
                  <pic:spPr bwMode="auto">
                    <a:xfrm>
                      <a:off x="0" y="0"/>
                      <a:ext cx="241935" cy="197485"/>
                    </a:xfrm>
                    <a:prstGeom prst="rect">
                      <a:avLst/>
                    </a:prstGeom>
                  </pic:spPr>
                </pic:pic>
              </a:graphicData>
            </a:graphic>
          </wp:inline>
        </w:drawing>
      </w:r>
      <w:r>
        <w:rPr/>
        <w:t xml:space="preserve"> and </w:t>
      </w:r>
      <w:r>
        <w:rPr/>
        <w:drawing>
          <wp:inline distT="0" distB="0" distL="0" distR="0">
            <wp:extent cx="241935" cy="197485"/>
            <wp:effectExtent l="0" t="0" r="0" b="0"/>
            <wp:docPr id="57" name="graphic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50" descr=""/>
                    <pic:cNvPicPr>
                      <a:picLocks noChangeAspect="1" noChangeArrowheads="1"/>
                    </pic:cNvPicPr>
                  </pic:nvPicPr>
                  <pic:blipFill>
                    <a:blip r:embed="rId58"/>
                    <a:stretch>
                      <a:fillRect/>
                    </a:stretch>
                  </pic:blipFill>
                  <pic:spPr bwMode="auto">
                    <a:xfrm>
                      <a:off x="0" y="0"/>
                      <a:ext cx="241935" cy="197485"/>
                    </a:xfrm>
                    <a:prstGeom prst="rect">
                      <a:avLst/>
                    </a:prstGeom>
                  </pic:spPr>
                </pic:pic>
              </a:graphicData>
            </a:graphic>
          </wp:inline>
        </w:drawing>
      </w:r>
      <w:r>
        <w:rPr/>
        <w:t xml:space="preserve"> be their signature matrices. The </w:t>
      </w:r>
      <w:r>
        <w:rPr>
          <w:i/>
          <w:iCs/>
        </w:rPr>
        <w:t>signature distance</w:t>
      </w:r>
      <w:r>
        <w:rPr/>
        <w:t xml:space="preserve"> of contact map </w:t>
      </w:r>
      <w:r>
        <w:rPr/>
        <w:drawing>
          <wp:inline distT="0" distB="0" distL="0" distR="0">
            <wp:extent cx="305435" cy="165735"/>
            <wp:effectExtent l="0" t="0" r="0" b="0"/>
            <wp:docPr id="58" name="graphic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51" descr=""/>
                    <pic:cNvPicPr>
                      <a:picLocks noChangeAspect="1" noChangeArrowheads="1"/>
                    </pic:cNvPicPr>
                  </pic:nvPicPr>
                  <pic:blipFill>
                    <a:blip r:embed="rId59"/>
                    <a:stretch>
                      <a:fillRect/>
                    </a:stretch>
                  </pic:blipFill>
                  <pic:spPr bwMode="auto">
                    <a:xfrm>
                      <a:off x="0" y="0"/>
                      <a:ext cx="305435" cy="165735"/>
                    </a:xfrm>
                    <a:prstGeom prst="rect">
                      <a:avLst/>
                    </a:prstGeom>
                  </pic:spPr>
                </pic:pic>
              </a:graphicData>
            </a:graphic>
          </wp:inline>
        </w:drawing>
      </w:r>
      <w:r>
        <w:rPr/>
        <w:t xml:space="preserve"> between A and B is denoted by</w:t>
      </w:r>
      <w:r>
        <w:rPr/>
        <w:drawing>
          <wp:inline distT="0" distB="0" distL="0" distR="0">
            <wp:extent cx="343535" cy="197485"/>
            <wp:effectExtent l="0" t="0" r="0" b="0"/>
            <wp:docPr id="59" name="graphic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52" descr=""/>
                    <pic:cNvPicPr>
                      <a:picLocks noChangeAspect="1" noChangeArrowheads="1"/>
                    </pic:cNvPicPr>
                  </pic:nvPicPr>
                  <pic:blipFill>
                    <a:blip r:embed="rId60"/>
                    <a:stretch>
                      <a:fillRect/>
                    </a:stretch>
                  </pic:blipFill>
                  <pic:spPr bwMode="auto">
                    <a:xfrm>
                      <a:off x="0" y="0"/>
                      <a:ext cx="343535" cy="197485"/>
                    </a:xfrm>
                    <a:prstGeom prst="rect">
                      <a:avLst/>
                    </a:prstGeom>
                  </pic:spPr>
                </pic:pic>
              </a:graphicData>
            </a:graphic>
          </wp:inline>
        </w:drawing>
      </w:r>
      <w:r>
        <w:rPr/>
        <w:t xml:space="preserve">. </w:t>
      </w:r>
      <w:r>
        <w:rPr/>
        <w:drawing>
          <wp:inline distT="0" distB="0" distL="0" distR="0">
            <wp:extent cx="343535" cy="197485"/>
            <wp:effectExtent l="0" t="0" r="0" b="0"/>
            <wp:docPr id="60" name="graphic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53" descr=""/>
                    <pic:cNvPicPr>
                      <a:picLocks noChangeAspect="1" noChangeArrowheads="1"/>
                    </pic:cNvPicPr>
                  </pic:nvPicPr>
                  <pic:blipFill>
                    <a:blip r:embed="rId61"/>
                    <a:stretch>
                      <a:fillRect/>
                    </a:stretch>
                  </pic:blipFill>
                  <pic:spPr bwMode="auto">
                    <a:xfrm>
                      <a:off x="0" y="0"/>
                      <a:ext cx="343535" cy="197485"/>
                    </a:xfrm>
                    <a:prstGeom prst="rect">
                      <a:avLst/>
                    </a:prstGeom>
                  </pic:spPr>
                </pic:pic>
              </a:graphicData>
            </a:graphic>
          </wp:inline>
        </w:drawing>
      </w:r>
      <w:r>
        <w:rPr/>
        <w:t xml:space="preserve"> is a vector of size </w:t>
      </w:r>
      <w:r>
        <w:rPr/>
        <w:drawing>
          <wp:inline distT="0" distB="0" distL="0" distR="0">
            <wp:extent cx="419735" cy="178435"/>
            <wp:effectExtent l="0" t="0" r="0" b="0"/>
            <wp:docPr id="61" name="graphic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54" descr=""/>
                    <pic:cNvPicPr>
                      <a:picLocks noChangeAspect="1" noChangeArrowheads="1"/>
                    </pic:cNvPicPr>
                  </pic:nvPicPr>
                  <pic:blipFill>
                    <a:blip r:embed="rId62"/>
                    <a:stretch>
                      <a:fillRect/>
                    </a:stretch>
                  </pic:blipFill>
                  <pic:spPr bwMode="auto">
                    <a:xfrm>
                      <a:off x="0" y="0"/>
                      <a:ext cx="419735" cy="178435"/>
                    </a:xfrm>
                    <a:prstGeom prst="rect">
                      <a:avLst/>
                    </a:prstGeom>
                  </pic:spPr>
                </pic:pic>
              </a:graphicData>
            </a:graphic>
          </wp:inline>
        </w:drawing>
      </w:r>
      <w:r>
        <w:rPr/>
        <w:t xml:space="preserve"> and its elements </w:t>
      </w:r>
      <w:r>
        <w:rPr/>
        <w:drawing>
          <wp:inline distT="0" distB="0" distL="0" distR="0">
            <wp:extent cx="343535" cy="197485"/>
            <wp:effectExtent l="0" t="0" r="0" b="0"/>
            <wp:docPr id="62" name="graphi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55" descr=""/>
                    <pic:cNvPicPr>
                      <a:picLocks noChangeAspect="1" noChangeArrowheads="1"/>
                    </pic:cNvPicPr>
                  </pic:nvPicPr>
                  <pic:blipFill>
                    <a:blip r:embed="rId63"/>
                    <a:stretch>
                      <a:fillRect/>
                    </a:stretch>
                  </pic:blipFill>
                  <pic:spPr bwMode="auto">
                    <a:xfrm>
                      <a:off x="0" y="0"/>
                      <a:ext cx="343535" cy="197485"/>
                    </a:xfrm>
                    <a:prstGeom prst="rect">
                      <a:avLst/>
                    </a:prstGeom>
                  </pic:spPr>
                </pic:pic>
              </a:graphicData>
            </a:graphic>
          </wp:inline>
        </w:drawing>
      </w:r>
      <w:r>
        <w:rPr/>
        <w:t>are calculated using the following formula from :</w:t>
      </w:r>
    </w:p>
    <w:p>
      <w:pPr>
        <w:pStyle w:val="TextBody"/>
        <w:rPr/>
      </w:pPr>
      <w:r>
        <w:rPr/>
      </w:r>
      <m:oMath xmlns:m="http://schemas.openxmlformats.org/officeDocument/2006/math">
        <m:eqArr>
          <m:e>
            <m:nary>
              <m:naryPr>
                <m:chr m:val="∑"/>
              </m:naryPr>
              <m:sub>
                <m:r>
                  <w:rPr>
                    <w:rFonts w:ascii="Cambria Math" w:hAnsi="Cambria Math"/>
                  </w:rPr>
                  <m:t xml:space="preserve">0</m:t>
                </m:r>
                <m:r>
                  <w:rPr>
                    <w:rFonts w:ascii="Cambria Math" w:hAnsi="Cambria Math"/>
                  </w:rPr>
                  <m:t xml:space="preserve">=</m:t>
                </m:r>
                <m:r>
                  <w:rPr>
                    <w:rFonts w:ascii="Cambria Math" w:hAnsi="Cambria Math"/>
                  </w:rPr>
                  <m:t xml:space="preserve">0</m:t>
                </m:r>
              </m:sub>
              <m:sup>
                <m:r>
                  <w:rPr>
                    <w:rFonts w:ascii="Cambria Math" w:hAnsi="Cambria Math"/>
                  </w:rPr>
                  <m:t xml:space="preserve">72</m:t>
                </m:r>
              </m:sup>
              <m:e>
                <m:sSubSup>
                  <m:e>
                    <m:r>
                      <w:rPr>
                        <w:rFonts w:ascii="Cambria Math" w:hAnsi="Cambria Math"/>
                      </w:rPr>
                      <m:t xml:space="preserve">t</m:t>
                    </m:r>
                  </m:e>
                  <m:sub>
                    <m:r>
                      <w:rPr>
                        <w:rFonts w:ascii="Cambria Math" w:hAnsi="Cambria Math"/>
                      </w:rPr>
                      <m:t xml:space="preserve">lo</m:t>
                    </m:r>
                  </m:sub>
                  <m:sup>
                    <m:r>
                      <w:rPr>
                        <w:rFonts w:ascii="Cambria Math" w:hAnsi="Cambria Math"/>
                      </w:rPr>
                      <m:t xml:space="preserve">2</m:t>
                    </m:r>
                  </m:sup>
                </m:sSubSup>
              </m:e>
            </m:nary>
          </m:e>
          <m:e>
            <m:sSubSup>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m:t>
                </m:r>
              </m:sub>
              <m:sup>
                <m:r>
                  <w:rPr>
                    <w:rFonts w:ascii="Cambria Math" w:hAnsi="Cambria Math"/>
                  </w:rPr>
                  <m:t xml:space="preserve">A</m:t>
                </m:r>
                <m:r>
                  <w:rPr>
                    <w:rFonts w:ascii="Cambria Math" w:hAnsi="Cambria Math"/>
                  </w:rPr>
                  <m:t xml:space="preserve">,</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73</m:t>
                </m:r>
              </m:den>
            </m:f>
            <m:r>
              <w:rPr>
                <w:rFonts w:ascii="Cambria Math" w:hAnsi="Cambria Math"/>
              </w:rPr>
              <m:t xml:space="preserve">√</m:t>
            </m:r>
          </m:e>
        </m:eqArr>
      </m:oMath>
    </w:p>
    <w:p>
      <w:pPr>
        <w:pStyle w:val="TextBody"/>
        <w:rPr/>
      </w:pPr>
      <w:r>
        <w:rPr/>
        <w:t xml:space="preserve">where elements of </w:t>
      </w:r>
      <w:r>
        <w:rPr/>
        <w:drawing>
          <wp:inline distT="0" distB="0" distL="0" distR="0">
            <wp:extent cx="413385" cy="165735"/>
            <wp:effectExtent l="0" t="0" r="0" b="0"/>
            <wp:docPr id="63" name="graphic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56" descr=""/>
                    <pic:cNvPicPr>
                      <a:picLocks noChangeAspect="1" noChangeArrowheads="1"/>
                    </pic:cNvPicPr>
                  </pic:nvPicPr>
                  <pic:blipFill>
                    <a:blip r:embed="rId64"/>
                    <a:stretch>
                      <a:fillRect/>
                    </a:stretch>
                  </pic:blipFill>
                  <pic:spPr bwMode="auto">
                    <a:xfrm>
                      <a:off x="0" y="0"/>
                      <a:ext cx="413385" cy="165735"/>
                    </a:xfrm>
                    <a:prstGeom prst="rect">
                      <a:avLst/>
                    </a:prstGeom>
                  </pic:spPr>
                </pic:pic>
              </a:graphicData>
            </a:graphic>
          </wp:inline>
        </w:drawing>
      </w:r>
      <w:r>
        <w:rPr/>
        <w:t xml:space="preserve"> is the distance between each loci (row) </w:t>
      </w:r>
      <w:r>
        <w:rPr/>
        <w:drawing>
          <wp:inline distT="0" distB="0" distL="0" distR="0">
            <wp:extent cx="127635" cy="153035"/>
            <wp:effectExtent l="0" t="0" r="0" b="0"/>
            <wp:docPr id="64" name="graphic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57" descr=""/>
                    <pic:cNvPicPr>
                      <a:picLocks noChangeAspect="1" noChangeArrowheads="1"/>
                    </pic:cNvPicPr>
                  </pic:nvPicPr>
                  <pic:blipFill>
                    <a:blip r:embed="rId65"/>
                    <a:stretch>
                      <a:fillRect/>
                    </a:stretch>
                  </pic:blipFill>
                  <pic:spPr bwMode="auto">
                    <a:xfrm>
                      <a:off x="0" y="0"/>
                      <a:ext cx="127635" cy="153035"/>
                    </a:xfrm>
                    <a:prstGeom prst="rect">
                      <a:avLst/>
                    </a:prstGeom>
                  </pic:spPr>
                </pic:pic>
              </a:graphicData>
            </a:graphic>
          </wp:inline>
        </w:drawing>
      </w:r>
      <w:r>
        <w:rPr/>
        <w:t xml:space="preserve"> in </w:t>
      </w:r>
      <w:r>
        <w:rPr/>
        <w:drawing>
          <wp:inline distT="0" distB="0" distL="0" distR="0">
            <wp:extent cx="241935" cy="178435"/>
            <wp:effectExtent l="0" t="0" r="0" b="0"/>
            <wp:docPr id="65" name="graphic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58" descr=""/>
                    <pic:cNvPicPr>
                      <a:picLocks noChangeAspect="1" noChangeArrowheads="1"/>
                    </pic:cNvPicPr>
                  </pic:nvPicPr>
                  <pic:blipFill>
                    <a:blip r:embed="rId66"/>
                    <a:stretch>
                      <a:fillRect/>
                    </a:stretch>
                  </pic:blipFill>
                  <pic:spPr bwMode="auto">
                    <a:xfrm>
                      <a:off x="0" y="0"/>
                      <a:ext cx="241935" cy="178435"/>
                    </a:xfrm>
                    <a:prstGeom prst="rect">
                      <a:avLst/>
                    </a:prstGeom>
                  </pic:spPr>
                </pic:pic>
              </a:graphicData>
            </a:graphic>
          </wp:inline>
        </w:drawing>
      </w:r>
      <w:r>
        <w:rPr/>
        <w:t xml:space="preserve"> and the the same loci in </w:t>
      </w:r>
      <w:r>
        <w:rPr/>
        <w:drawing>
          <wp:inline distT="0" distB="0" distL="0" distR="0">
            <wp:extent cx="235585" cy="178435"/>
            <wp:effectExtent l="0" t="0" r="0" b="0"/>
            <wp:docPr id="66" name="graphic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59" descr=""/>
                    <pic:cNvPicPr>
                      <a:picLocks noChangeAspect="1" noChangeArrowheads="1"/>
                    </pic:cNvPicPr>
                  </pic:nvPicPr>
                  <pic:blipFill>
                    <a:blip r:embed="rId67"/>
                    <a:stretch>
                      <a:fillRect/>
                    </a:stretch>
                  </pic:blipFill>
                  <pic:spPr bwMode="auto">
                    <a:xfrm>
                      <a:off x="0" y="0"/>
                      <a:ext cx="235585" cy="178435"/>
                    </a:xfrm>
                    <a:prstGeom prst="rect">
                      <a:avLst/>
                    </a:prstGeom>
                  </pic:spPr>
                </pic:pic>
              </a:graphicData>
            </a:graphic>
          </wp:inline>
        </w:drawing>
      </w:r>
      <w:r>
        <w:rPr/>
        <w:t xml:space="preserve"> for orbit </w:t>
      </w:r>
      <w:r>
        <w:rPr/>
        <w:drawing>
          <wp:inline distT="0" distB="0" distL="0" distR="0">
            <wp:extent cx="153035" cy="153035"/>
            <wp:effectExtent l="0" t="0" r="0" b="0"/>
            <wp:docPr id="67" name="graphic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60" descr=""/>
                    <pic:cNvPicPr>
                      <a:picLocks noChangeAspect="1" noChangeArrowheads="1"/>
                    </pic:cNvPicPr>
                  </pic:nvPicPr>
                  <pic:blipFill>
                    <a:blip r:embed="rId68"/>
                    <a:stretch>
                      <a:fillRect/>
                    </a:stretch>
                  </pic:blipFill>
                  <pic:spPr bwMode="auto">
                    <a:xfrm>
                      <a:off x="0" y="0"/>
                      <a:ext cx="153035" cy="153035"/>
                    </a:xfrm>
                    <a:prstGeom prst="rect">
                      <a:avLst/>
                    </a:prstGeom>
                  </pic:spPr>
                </pic:pic>
              </a:graphicData>
            </a:graphic>
          </wp:inline>
        </w:drawing>
      </w:r>
      <w:r>
        <w:rPr/>
        <w:t xml:space="preserve"> as is calculated as below:</w:t>
      </w:r>
    </w:p>
    <w:p>
      <w:pPr>
        <w:pStyle w:val="TextBody"/>
        <w:rPr/>
      </w:pPr>
      <w:r>
        <w:drawing>
          <wp:anchor behindDoc="1" distT="0" distB="0" distL="0" distR="0" simplePos="0" locked="0" layoutInCell="1" allowOverlap="1" relativeHeight="2">
            <wp:simplePos x="0" y="0"/>
            <wp:positionH relativeFrom="column">
              <wp:align>center</wp:align>
            </wp:positionH>
            <wp:positionV relativeFrom="paragraph">
              <wp:posOffset>54610</wp:posOffset>
            </wp:positionV>
            <wp:extent cx="2442845" cy="417830"/>
            <wp:effectExtent l="0" t="0" r="0" b="0"/>
            <wp:wrapSquare wrapText="bothSides"/>
            <wp:docPr id="68" name="graphic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61" descr=""/>
                    <pic:cNvPicPr>
                      <a:picLocks noChangeAspect="1" noChangeArrowheads="1"/>
                    </pic:cNvPicPr>
                  </pic:nvPicPr>
                  <pic:blipFill>
                    <a:blip r:embed="rId69"/>
                    <a:stretch>
                      <a:fillRect/>
                    </a:stretch>
                  </pic:blipFill>
                  <pic:spPr bwMode="auto">
                    <a:xfrm>
                      <a:off x="0" y="0"/>
                      <a:ext cx="2442845" cy="417830"/>
                    </a:xfrm>
                    <a:prstGeom prst="rect">
                      <a:avLst/>
                    </a:prstGeom>
                  </pic:spPr>
                </pic:pic>
              </a:graphicData>
            </a:graphic>
          </wp:anchor>
        </w:drawing>
      </w:r>
      <w:r>
        <w:rPr/>
        <w:tab/>
      </w:r>
      <w:r>
        <w:rPr/>
        <w:tab/>
        <w:t>(Equation 1)</w:t>
      </w:r>
    </w:p>
    <w:p>
      <w:pPr>
        <w:pStyle w:val="TextBody"/>
        <w:rPr/>
      </w:pPr>
      <w:r>
        <w:rPr/>
      </w:r>
    </w:p>
    <w:p>
      <w:pPr>
        <w:pStyle w:val="TextBody"/>
        <w:rPr/>
      </w:pPr>
      <w:r>
        <w:rPr/>
        <w:t>This process is illustrated in Figure [graphlet_distance_schema]. Using this distance measure, we can quantify how two loci are close to each other in terms of local neighborhood between the two contact maps.</w:t>
      </w:r>
    </w:p>
    <w:p>
      <w:pPr>
        <w:pStyle w:val="TextBody"/>
        <w:rPr/>
      </w:pPr>
      <w:r>
        <w:rPr/>
        <w:t xml:space="preserve">The second measure of comparison that we use captures how similar two orbits are in terms of their count frequencies across loci between two contact maps. Each column in </w:t>
      </w:r>
      <w:r>
        <w:rPr/>
        <w:drawing>
          <wp:inline distT="0" distB="0" distL="0" distR="0">
            <wp:extent cx="229235" cy="165735"/>
            <wp:effectExtent l="0" t="0" r="0" b="0"/>
            <wp:docPr id="69" name="graphic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62" descr=""/>
                    <pic:cNvPicPr>
                      <a:picLocks noChangeAspect="1" noChangeArrowheads="1"/>
                    </pic:cNvPicPr>
                  </pic:nvPicPr>
                  <pic:blipFill>
                    <a:blip r:embed="rId70"/>
                    <a:stretch>
                      <a:fillRect/>
                    </a:stretch>
                  </pic:blipFill>
                  <pic:spPr bwMode="auto">
                    <a:xfrm>
                      <a:off x="0" y="0"/>
                      <a:ext cx="229235" cy="165735"/>
                    </a:xfrm>
                    <a:prstGeom prst="rect">
                      <a:avLst/>
                    </a:prstGeom>
                  </pic:spPr>
                </pic:pic>
              </a:graphicData>
            </a:graphic>
          </wp:inline>
        </w:drawing>
      </w:r>
      <w:r>
        <w:rPr/>
        <w:t xml:space="preserve"> can provide information regarding the </w:t>
      </w:r>
      <w:r>
        <w:rPr>
          <w:i/>
          <w:iCs/>
        </w:rPr>
        <w:t>frequency distribution</w:t>
      </w:r>
      <w:r>
        <w:rPr/>
        <w:t xml:space="preserve"> of orbits throughout the contact map</w:t>
      </w:r>
      <w:r>
        <w:rPr/>
        <w:drawing>
          <wp:inline distT="0" distB="0" distL="0" distR="0">
            <wp:extent cx="254635" cy="165735"/>
            <wp:effectExtent l="0" t="0" r="0" b="0"/>
            <wp:docPr id="70" name="graphic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63" descr=""/>
                    <pic:cNvPicPr>
                      <a:picLocks noChangeAspect="1" noChangeArrowheads="1"/>
                    </pic:cNvPicPr>
                  </pic:nvPicPr>
                  <pic:blipFill>
                    <a:blip r:embed="rId71"/>
                    <a:stretch>
                      <a:fillRect/>
                    </a:stretch>
                  </pic:blipFill>
                  <pic:spPr bwMode="auto">
                    <a:xfrm>
                      <a:off x="0" y="0"/>
                      <a:ext cx="254635" cy="165735"/>
                    </a:xfrm>
                    <a:prstGeom prst="rect">
                      <a:avLst/>
                    </a:prstGeom>
                  </pic:spPr>
                </pic:pic>
              </a:graphicData>
            </a:graphic>
          </wp:inline>
        </w:drawing>
      </w:r>
      <w:r>
        <w:rPr/>
        <w:t xml:space="preserve">. We can find how similar these distributions are to each other using correlation measures. These correlations are denoted by </w:t>
      </w:r>
      <w:r>
        <w:rPr/>
        <w:drawing>
          <wp:inline distT="0" distB="0" distL="0" distR="0">
            <wp:extent cx="387985" cy="197485"/>
            <wp:effectExtent l="0" t="0" r="0" b="0"/>
            <wp:docPr id="71" name="graphic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64" descr=""/>
                    <pic:cNvPicPr>
                      <a:picLocks noChangeAspect="1" noChangeArrowheads="1"/>
                    </pic:cNvPicPr>
                  </pic:nvPicPr>
                  <pic:blipFill>
                    <a:blip r:embed="rId72"/>
                    <a:stretch>
                      <a:fillRect/>
                    </a:stretch>
                  </pic:blipFill>
                  <pic:spPr bwMode="auto">
                    <a:xfrm>
                      <a:off x="0" y="0"/>
                      <a:ext cx="387985" cy="197485"/>
                    </a:xfrm>
                    <a:prstGeom prst="rect">
                      <a:avLst/>
                    </a:prstGeom>
                  </pic:spPr>
                </pic:pic>
              </a:graphicData>
            </a:graphic>
          </wp:inline>
        </w:drawing>
      </w:r>
      <w:r>
        <w:rPr/>
        <w:t xml:space="preserve"> and can be calculate using any plausible correlation measure. In this study, for each contact map, we calculated similarity between orbit distributions using Pearson’s r correlation, which is computationally efficient. However, Pearson’s r might not be able to capture non-functional relationships between distributions. As a result, we also used Maximal Information Coefficient (MIC) in order to compare correlations. MIC calculates mutual information (MI) between two distributions, but utilizes dynamic programming in order adjust bin sizes and numbers in order to achieve highest MI. MIC values between two variables fall between 0 and 1, with 0 meaning the two variables are completely independent and 1 meaning one is dependent on the other. We used both Pearson’s r and MIC in order to compare orbit frequencies. Although results from both approaches were more or less consistent, MIC showed higher robustness than Pearson’s r method.</w:t>
      </w:r>
    </w:p>
    <w:p>
      <w:pPr>
        <w:pStyle w:val="TextBody"/>
        <w:rPr/>
      </w:pPr>
      <w:r>
        <w:rPr/>
        <w:t xml:space="preserve">If MIC is used as correlation measure, each element of </w:t>
      </w:r>
      <w:r>
        <w:rPr/>
        <w:drawing>
          <wp:inline distT="0" distB="0" distL="0" distR="0">
            <wp:extent cx="153035" cy="153035"/>
            <wp:effectExtent l="0" t="0" r="0" b="0"/>
            <wp:docPr id="72" name="graphic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65" descr=""/>
                    <pic:cNvPicPr>
                      <a:picLocks noChangeAspect="1" noChangeArrowheads="1"/>
                    </pic:cNvPicPr>
                  </pic:nvPicPr>
                  <pic:blipFill>
                    <a:blip r:embed="rId73"/>
                    <a:stretch>
                      <a:fillRect/>
                    </a:stretch>
                  </pic:blipFill>
                  <pic:spPr bwMode="auto">
                    <a:xfrm>
                      <a:off x="0" y="0"/>
                      <a:ext cx="153035" cy="153035"/>
                    </a:xfrm>
                    <a:prstGeom prst="rect">
                      <a:avLst/>
                    </a:prstGeom>
                  </pic:spPr>
                </pic:pic>
              </a:graphicData>
            </a:graphic>
          </wp:inline>
        </w:drawing>
      </w:r>
      <w:r>
        <w:rPr/>
        <w:t xml:space="preserve"> is calculated as below:</w:t>
      </w:r>
    </w:p>
    <w:p>
      <w:pPr>
        <w:pStyle w:val="TextBody"/>
        <w:rPr/>
      </w:pPr>
      <w:r>
        <w:rPr/>
        <w:drawing>
          <wp:inline distT="0" distB="0" distL="0" distR="0">
            <wp:extent cx="1480185" cy="197485"/>
            <wp:effectExtent l="0" t="0" r="0" b="0"/>
            <wp:docPr id="73" name="graphic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66" descr=""/>
                    <pic:cNvPicPr>
                      <a:picLocks noChangeAspect="1" noChangeArrowheads="1"/>
                    </pic:cNvPicPr>
                  </pic:nvPicPr>
                  <pic:blipFill>
                    <a:blip r:embed="rId74"/>
                    <a:stretch>
                      <a:fillRect/>
                    </a:stretch>
                  </pic:blipFill>
                  <pic:spPr bwMode="auto">
                    <a:xfrm>
                      <a:off x="0" y="0"/>
                      <a:ext cx="1480185" cy="197485"/>
                    </a:xfrm>
                    <a:prstGeom prst="rect">
                      <a:avLst/>
                    </a:prstGeom>
                  </pic:spPr>
                </pic:pic>
              </a:graphicData>
            </a:graphic>
          </wp:inline>
        </w:drawing>
      </w:r>
    </w:p>
    <w:p>
      <w:pPr>
        <w:pStyle w:val="TextBody"/>
        <w:rPr/>
      </w:pPr>
      <w:r>
        <w:rPr/>
        <w:t>Alternatively, if we use Pearson criterion we would have:</w:t>
      </w:r>
    </w:p>
    <w:p>
      <w:pPr>
        <w:pStyle w:val="TextBody"/>
        <w:rPr/>
      </w:pPr>
      <w:r>
        <w:rPr/>
        <w:drawing>
          <wp:inline distT="0" distB="0" distL="0" distR="0">
            <wp:extent cx="1715135" cy="197485"/>
            <wp:effectExtent l="0" t="0" r="0" b="0"/>
            <wp:docPr id="74" name="graphic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67" descr=""/>
                    <pic:cNvPicPr>
                      <a:picLocks noChangeAspect="1" noChangeArrowheads="1"/>
                    </pic:cNvPicPr>
                  </pic:nvPicPr>
                  <pic:blipFill>
                    <a:blip r:embed="rId75"/>
                    <a:stretch>
                      <a:fillRect/>
                    </a:stretch>
                  </pic:blipFill>
                  <pic:spPr bwMode="auto">
                    <a:xfrm>
                      <a:off x="0" y="0"/>
                      <a:ext cx="1715135" cy="197485"/>
                    </a:xfrm>
                    <a:prstGeom prst="rect">
                      <a:avLst/>
                    </a:prstGeom>
                  </pic:spPr>
                </pic:pic>
              </a:graphicData>
            </a:graphic>
          </wp:inline>
        </w:drawing>
      </w:r>
      <w:r>
        <w:rPr/>
        <w:t xml:space="preserve"> </w:t>
      </w:r>
    </w:p>
    <w:p>
      <w:pPr>
        <w:pStyle w:val="Heading1"/>
        <w:numPr>
          <w:ilvl w:val="0"/>
          <w:numId w:val="1"/>
        </w:numPr>
        <w:tabs>
          <w:tab w:val="left" w:pos="0" w:leader="none"/>
        </w:tabs>
        <w:rPr/>
      </w:pPr>
      <w:r>
        <w:rPr/>
        <w:t>Results and discussions</w:t>
      </w:r>
    </w:p>
    <w:p>
      <w:pPr>
        <w:pStyle w:val="Heading2"/>
        <w:numPr>
          <w:ilvl w:val="1"/>
          <w:numId w:val="1"/>
        </w:numPr>
        <w:tabs>
          <w:tab w:val="left" w:pos="0" w:leader="none"/>
        </w:tabs>
        <w:rPr/>
      </w:pPr>
      <w:r>
        <w:rPr/>
        <w:t>Contact Map Orbit Vector Distance</w:t>
      </w:r>
    </w:p>
    <w:p>
      <w:pPr>
        <w:pStyle w:val="Firstparagraph"/>
        <w:rPr/>
      </w:pPr>
      <w:r>
        <w:rPr/>
        <w:drawing>
          <wp:inline distT="0" distB="0" distL="0" distR="0">
            <wp:extent cx="5976620" cy="1390015"/>
            <wp:effectExtent l="0" t="0" r="0" b="0"/>
            <wp:docPr id="75"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7" descr=""/>
                    <pic:cNvPicPr>
                      <a:picLocks noChangeAspect="1" noChangeArrowheads="1"/>
                    </pic:cNvPicPr>
                  </pic:nvPicPr>
                  <pic:blipFill>
                    <a:blip r:embed="rId76"/>
                    <a:stretch>
                      <a:fillRect/>
                    </a:stretch>
                  </pic:blipFill>
                  <pic:spPr bwMode="auto">
                    <a:xfrm>
                      <a:off x="0" y="0"/>
                      <a:ext cx="5976620" cy="1390015"/>
                    </a:xfrm>
                    <a:prstGeom prst="rect">
                      <a:avLst/>
                    </a:prstGeom>
                  </pic:spPr>
                </pic:pic>
              </a:graphicData>
            </a:graphic>
          </wp:inline>
        </w:drawing>
      </w:r>
    </w:p>
    <w:p>
      <w:pPr>
        <w:pStyle w:val="TextBody"/>
        <w:keepNext/>
        <w:rPr/>
      </w:pPr>
      <w:r>
        <w:rPr/>
        <w:t xml:space="preserve"> </w:t>
      </w:r>
      <w:r>
        <w:rPr/>
        <w:drawing>
          <wp:inline distT="0" distB="0" distL="0" distR="0">
            <wp:extent cx="5910580" cy="1397000"/>
            <wp:effectExtent l="0" t="0" r="0" b="0"/>
            <wp:docPr id="76"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8" descr=""/>
                    <pic:cNvPicPr>
                      <a:picLocks noChangeAspect="1" noChangeArrowheads="1"/>
                    </pic:cNvPicPr>
                  </pic:nvPicPr>
                  <pic:blipFill>
                    <a:blip r:embed="rId77"/>
                    <a:stretch>
                      <a:fillRect/>
                    </a:stretch>
                  </pic:blipFill>
                  <pic:spPr bwMode="auto">
                    <a:xfrm>
                      <a:off x="0" y="0"/>
                      <a:ext cx="5910580" cy="139700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5</w:t>
      </w:r>
      <w:r>
        <w:fldChar w:fldCharType="end"/>
      </w:r>
    </w:p>
    <w:p>
      <w:pPr>
        <w:pStyle w:val="TextBody"/>
        <w:keepNext/>
        <w:rPr/>
      </w:pPr>
      <w:r>
        <w:rPr/>
        <w:t xml:space="preserve"> </w:t>
      </w:r>
      <w:r>
        <w:rPr/>
        <w:drawing>
          <wp:inline distT="0" distB="0" distL="0" distR="0">
            <wp:extent cx="5720715" cy="2143125"/>
            <wp:effectExtent l="0" t="0" r="0" b="0"/>
            <wp:docPr id="77"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9" descr=""/>
                    <pic:cNvPicPr>
                      <a:picLocks noChangeAspect="1" noChangeArrowheads="1"/>
                    </pic:cNvPicPr>
                  </pic:nvPicPr>
                  <pic:blipFill>
                    <a:blip r:embed="rId78"/>
                    <a:stretch>
                      <a:fillRect/>
                    </a:stretch>
                  </pic:blipFill>
                  <pic:spPr bwMode="auto">
                    <a:xfrm>
                      <a:off x="0" y="0"/>
                      <a:ext cx="5720715" cy="214312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6</w:t>
      </w:r>
      <w:r>
        <w:fldChar w:fldCharType="end"/>
      </w:r>
    </w:p>
    <w:p>
      <w:pPr>
        <w:pStyle w:val="TextBody"/>
        <w:rPr/>
      </w:pPr>
      <w:r>
        <w:rPr/>
        <w:t>By comparing signature distance vectors, one can find how contact maps differ from each other in terms of local structure. Contact maps can serve as measures of spatial proximity between loci. Graphlets capture certain patterns of interaction, or in other words, spatial neighborhood for each loci. Thus, if signature vectors of two loci are close, it can be inferred that they have similar spatial neighborhood.</w:t>
      </w:r>
    </w:p>
    <w:p>
      <w:pPr>
        <w:pStyle w:val="TextBody"/>
        <w:rPr/>
      </w:pPr>
      <w:r>
        <w:rPr/>
        <w:t>We can compare pairs of contact maps in terms of their closeness to each other. As an example, in figure 6, all pairs of cells are compared to each other in terms of their distance for contact maps involving chromosome 14. We can see that for the first 13 inter-chromosomal contact maps, ALL and RL cell lines are closer to each other than to other cell lines.</w:t>
      </w:r>
    </w:p>
    <w:p>
      <w:pPr>
        <w:pStyle w:val="TextBody"/>
        <w:rPr/>
      </w:pPr>
      <w:r>
        <w:rPr/>
        <w:t>We performed one-way ANOVA statistical test to see if there are significant difference between cancer-normal and cancer-cancer pairs. We found that the difference statistically significant difference. (</w:t>
      </w:r>
      <w:r>
        <w:rPr/>
        <w:drawing>
          <wp:inline distT="0" distB="0" distL="0" distR="0">
            <wp:extent cx="1931035" cy="184785"/>
            <wp:effectExtent l="0" t="0" r="0" b="0"/>
            <wp:docPr id="78" name="graphic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68" descr=""/>
                    <pic:cNvPicPr>
                      <a:picLocks noChangeAspect="1" noChangeArrowheads="1"/>
                    </pic:cNvPicPr>
                  </pic:nvPicPr>
                  <pic:blipFill>
                    <a:blip r:embed="rId79"/>
                    <a:stretch>
                      <a:fillRect/>
                    </a:stretch>
                  </pic:blipFill>
                  <pic:spPr bwMode="auto">
                    <a:xfrm>
                      <a:off x="0" y="0"/>
                      <a:ext cx="1931035" cy="184785"/>
                    </a:xfrm>
                    <a:prstGeom prst="rect">
                      <a:avLst/>
                    </a:prstGeom>
                  </pic:spPr>
                </pic:pic>
              </a:graphicData>
            </a:graphic>
          </wp:inline>
        </w:drawing>
      </w:r>
      <w:r>
        <w:rPr/>
        <w:t>). As illustrated in figure 5a, we can see that normal-cancer pairs have higher distance from each other than cancer-cancer pairs.</w:t>
      </w:r>
    </w:p>
    <w:p>
      <w:pPr>
        <w:pStyle w:val="TextBody"/>
        <w:rPr/>
      </w:pPr>
      <w:r>
        <w:rPr/>
        <w:t>We then continued to investigate each pair separately to see if there is any significant difference between them. Again, our statistical tests (ANOVA) showed significant difference between pairs of cells. The results are shown in figure 5b. We can see that ALL-RL pair are closest to each other while ALL-MIT and MIT-RL are most distant. We found statistically significant difference for difference between individual pairs except for ALL-CALL4 and CALL4-RL as well as MIT-RL and ALL-MIT. The results of these tests can be found in supplementary material.</w:t>
      </w:r>
    </w:p>
    <w:p>
      <w:pPr>
        <w:pStyle w:val="TextBody"/>
        <w:rPr/>
      </w:pPr>
      <w:r>
        <w:rPr/>
        <w:t>The results in figure 5b is also in keeping with what we see in figure 6. For example, as mentioned earlier, our results show that on average, ALL and RL cell lines are closer to each other than to other cell lines, which is also the case in figure 6 for majority of contact maps.</w:t>
      </w:r>
    </w:p>
    <w:p>
      <w:pPr>
        <w:pStyle w:val="Heading2"/>
        <w:numPr>
          <w:ilvl w:val="1"/>
          <w:numId w:val="1"/>
        </w:numPr>
        <w:tabs>
          <w:tab w:val="left" w:pos="0" w:leader="none"/>
        </w:tabs>
        <w:rPr/>
      </w:pPr>
      <w:r>
        <w:rPr/>
        <w:t>MIC Comparison</w:t>
      </w:r>
    </w:p>
    <w:p>
      <w:pPr>
        <w:pStyle w:val="Firstparagraph"/>
        <w:rPr/>
      </w:pPr>
      <w:r>
        <w:rPr/>
        <w:drawing>
          <wp:inline distT="0" distB="0" distL="0" distR="0">
            <wp:extent cx="6305550" cy="2340610"/>
            <wp:effectExtent l="0" t="0" r="0" b="0"/>
            <wp:docPr id="79"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1" descr=""/>
                    <pic:cNvPicPr>
                      <a:picLocks noChangeAspect="1" noChangeArrowheads="1"/>
                    </pic:cNvPicPr>
                  </pic:nvPicPr>
                  <pic:blipFill>
                    <a:blip r:embed="rId80"/>
                    <a:stretch>
                      <a:fillRect/>
                    </a:stretch>
                  </pic:blipFill>
                  <pic:spPr bwMode="auto">
                    <a:xfrm>
                      <a:off x="0" y="0"/>
                      <a:ext cx="6305550" cy="2340610"/>
                    </a:xfrm>
                    <a:prstGeom prst="rect">
                      <a:avLst/>
                    </a:prstGeom>
                  </pic:spPr>
                </pic:pic>
              </a:graphicData>
            </a:graphic>
          </wp:inline>
        </w:drawing>
      </w:r>
    </w:p>
    <w:p>
      <w:pPr>
        <w:pStyle w:val="TextBody"/>
        <w:keepNext/>
        <w:rPr/>
      </w:pPr>
      <w:r>
        <w:rPr/>
        <w:drawing>
          <wp:inline distT="0" distB="0" distL="0" distR="0">
            <wp:extent cx="6305550" cy="2340610"/>
            <wp:effectExtent l="0" t="0" r="0" b="0"/>
            <wp:docPr id="80"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2" descr=""/>
                    <pic:cNvPicPr>
                      <a:picLocks noChangeAspect="1" noChangeArrowheads="1"/>
                    </pic:cNvPicPr>
                  </pic:nvPicPr>
                  <pic:blipFill>
                    <a:blip r:embed="rId81"/>
                    <a:stretch>
                      <a:fillRect/>
                    </a:stretch>
                  </pic:blipFill>
                  <pic:spPr bwMode="auto">
                    <a:xfrm>
                      <a:off x="0" y="0"/>
                      <a:ext cx="6305550" cy="234061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7</w:t>
      </w:r>
      <w:r>
        <w:fldChar w:fldCharType="end"/>
      </w:r>
    </w:p>
    <w:p>
      <w:pPr>
        <w:pStyle w:val="TextBody"/>
        <w:rPr/>
      </w:pPr>
      <w:r>
        <w:rPr/>
        <w:t>In addition to comparing cells in terms of their orbit distances, we can compare them by measuring how often certain graphlets occur in their contact maps. By doing so, we measure the frequency distribution of the spatial structures represented by orbits in each contact map. In order to see how closely such structures are distributed, we can compare contact maps by calculating the correlation between their orbit distributions. A higher correlation for certain orbits would mean higher similarity in terms of that particular spatial structure between the loci involved.</w:t>
      </w:r>
    </w:p>
    <w:p>
      <w:pPr>
        <w:pStyle w:val="TextBody"/>
        <w:rPr/>
      </w:pPr>
      <w:r>
        <w:rPr/>
        <w:t xml:space="preserve">Before going on with the results, it is worth mentioning that interchromosomal thresholded contact maps represent a bipartite graph with the loci from each chromosome on one side. Due to this bipartite nature of the graphs in inter-chromosomal maps, count of certain orbits is always 0, resulting in a correlation values of 0 for them as well. You can see the bias in figure 7 where average correlations of orbits </w:t>
      </w:r>
      <w:r>
        <w:rPr/>
      </w:r>
      <m:oMath xmlns:m="http://schemas.openxmlformats.org/officeDocument/2006/math">
        <m:r>
          <w:rPr>
            <w:rFonts w:ascii="Cambria Math" w:hAnsi="Cambria Math"/>
          </w:rPr>
          <m:t xml:space="preserve">Q</m:t>
        </m:r>
      </m:oMath>
      <w:r>
        <w:rPr/>
        <w:t xml:space="preserve"> = {3, 9, 10-14, 20-34, 39-48, 51-72} are close to zero. In fact all correlations corresponding to these orbits are 0 except for the ones between the same chromosomes.</w:t>
      </w:r>
    </w:p>
    <w:p>
      <w:pPr>
        <w:pStyle w:val="TextBody"/>
        <w:rPr/>
      </w:pPr>
      <w:r>
        <w:rPr/>
        <w:t>We calculated pair-wise MIC values for each orbit in each of the 276 contact maps from MIT, ALL, RL, and CALL4 data separately. We found statistically significant difference between cancer-cancer and normal-cancer correlations. (</w:t>
      </w:r>
      <w:r>
        <w:rPr/>
        <w:drawing>
          <wp:inline distT="0" distB="0" distL="0" distR="0">
            <wp:extent cx="1245235" cy="184785"/>
            <wp:effectExtent l="0" t="0" r="0" b="0"/>
            <wp:docPr id="81" name="graphic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69" descr=""/>
                    <pic:cNvPicPr>
                      <a:picLocks noChangeAspect="1" noChangeArrowheads="1"/>
                    </pic:cNvPicPr>
                  </pic:nvPicPr>
                  <pic:blipFill>
                    <a:blip r:embed="rId82"/>
                    <a:stretch>
                      <a:fillRect/>
                    </a:stretch>
                  </pic:blipFill>
                  <pic:spPr bwMode="auto">
                    <a:xfrm>
                      <a:off x="0" y="0"/>
                      <a:ext cx="1245235" cy="184785"/>
                    </a:xfrm>
                    <a:prstGeom prst="rect">
                      <a:avLst/>
                    </a:prstGeom>
                  </pic:spPr>
                </pic:pic>
              </a:graphicData>
            </a:graphic>
          </wp:inline>
        </w:drawing>
      </w:r>
      <w:r>
        <w:rPr/>
        <w:t xml:space="preserve">, </w:t>
      </w:r>
      <w:r>
        <w:rPr/>
        <w:drawing>
          <wp:inline distT="0" distB="0" distL="0" distR="0">
            <wp:extent cx="768985" cy="153035"/>
            <wp:effectExtent l="0" t="0" r="0" b="0"/>
            <wp:docPr id="82" name="graphic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70" descr=""/>
                    <pic:cNvPicPr>
                      <a:picLocks noChangeAspect="1" noChangeArrowheads="1"/>
                    </pic:cNvPicPr>
                  </pic:nvPicPr>
                  <pic:blipFill>
                    <a:blip r:embed="rId83"/>
                    <a:stretch>
                      <a:fillRect/>
                    </a:stretch>
                  </pic:blipFill>
                  <pic:spPr bwMode="auto">
                    <a:xfrm>
                      <a:off x="0" y="0"/>
                      <a:ext cx="768985" cy="153035"/>
                    </a:xfrm>
                    <a:prstGeom prst="rect">
                      <a:avLst/>
                    </a:prstGeom>
                  </pic:spPr>
                </pic:pic>
              </a:graphicData>
            </a:graphic>
          </wp:inline>
        </w:drawing>
      </w:r>
      <w:r>
        <w:rPr/>
        <w:t xml:space="preserve">, Wilk’s </w:t>
      </w:r>
      <w:r>
        <w:rPr/>
        <w:drawing>
          <wp:inline distT="0" distB="0" distL="0" distR="0">
            <wp:extent cx="661035" cy="153035"/>
            <wp:effectExtent l="0" t="0" r="0" b="0"/>
            <wp:docPr id="83" name="graphic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71" descr=""/>
                    <pic:cNvPicPr>
                      <a:picLocks noChangeAspect="1" noChangeArrowheads="1"/>
                    </pic:cNvPicPr>
                  </pic:nvPicPr>
                  <pic:blipFill>
                    <a:blip r:embed="rId84"/>
                    <a:stretch>
                      <a:fillRect/>
                    </a:stretch>
                  </pic:blipFill>
                  <pic:spPr bwMode="auto">
                    <a:xfrm>
                      <a:off x="0" y="0"/>
                      <a:ext cx="661035" cy="153035"/>
                    </a:xfrm>
                    <a:prstGeom prst="rect">
                      <a:avLst/>
                    </a:prstGeom>
                  </pic:spPr>
                </pic:pic>
              </a:graphicData>
            </a:graphic>
          </wp:inline>
        </w:drawing>
      </w:r>
      <w:r>
        <w:rPr/>
        <w:t>) The difference is also illustrated in figure 7a, which plots corrected mean difference of MIC values for cancer-cancer and normal-cancer correlations. We performed statistical test to see if there is a significant difference correlation between individual pairs of cells. Figure 7b demonstrate such difference. Average correlation over all contact maps for normal-cancer pairs are smaller than cancer-cancer pairs. This is corroborated by the results of statistical test which verify that such difference is in fact significant. (</w:t>
      </w:r>
      <w:r>
        <w:rPr/>
        <w:drawing>
          <wp:inline distT="0" distB="0" distL="0" distR="0">
            <wp:extent cx="1315085" cy="184785"/>
            <wp:effectExtent l="0" t="0" r="0" b="0"/>
            <wp:docPr id="84" name="graphic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72" descr=""/>
                    <pic:cNvPicPr>
                      <a:picLocks noChangeAspect="1" noChangeArrowheads="1"/>
                    </pic:cNvPicPr>
                  </pic:nvPicPr>
                  <pic:blipFill>
                    <a:blip r:embed="rId85"/>
                    <a:stretch>
                      <a:fillRect/>
                    </a:stretch>
                  </pic:blipFill>
                  <pic:spPr bwMode="auto">
                    <a:xfrm>
                      <a:off x="0" y="0"/>
                      <a:ext cx="1315085" cy="184785"/>
                    </a:xfrm>
                    <a:prstGeom prst="rect">
                      <a:avLst/>
                    </a:prstGeom>
                  </pic:spPr>
                </pic:pic>
              </a:graphicData>
            </a:graphic>
          </wp:inline>
        </w:drawing>
      </w:r>
      <w:r>
        <w:rPr/>
        <w:t xml:space="preserve">, </w:t>
      </w:r>
      <w:r>
        <w:rPr/>
        <w:drawing>
          <wp:inline distT="0" distB="0" distL="0" distR="0">
            <wp:extent cx="768985" cy="153035"/>
            <wp:effectExtent l="0" t="0" r="0" b="0"/>
            <wp:docPr id="85" name="graphic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73" descr=""/>
                    <pic:cNvPicPr>
                      <a:picLocks noChangeAspect="1" noChangeArrowheads="1"/>
                    </pic:cNvPicPr>
                  </pic:nvPicPr>
                  <pic:blipFill>
                    <a:blip r:embed="rId86"/>
                    <a:stretch>
                      <a:fillRect/>
                    </a:stretch>
                  </pic:blipFill>
                  <pic:spPr bwMode="auto">
                    <a:xfrm>
                      <a:off x="0" y="0"/>
                      <a:ext cx="768985" cy="153035"/>
                    </a:xfrm>
                    <a:prstGeom prst="rect">
                      <a:avLst/>
                    </a:prstGeom>
                  </pic:spPr>
                </pic:pic>
              </a:graphicData>
            </a:graphic>
          </wp:inline>
        </w:drawing>
      </w:r>
      <w:r>
        <w:rPr/>
        <w:t xml:space="preserve">, Wilk’s </w:t>
      </w:r>
      <w:r>
        <w:rPr/>
        <w:drawing>
          <wp:inline distT="0" distB="0" distL="0" distR="0">
            <wp:extent cx="616585" cy="153035"/>
            <wp:effectExtent l="0" t="0" r="0" b="0"/>
            <wp:docPr id="86" name="graphic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phic74" descr=""/>
                    <pic:cNvPicPr>
                      <a:picLocks noChangeAspect="1" noChangeArrowheads="1"/>
                    </pic:cNvPicPr>
                  </pic:nvPicPr>
                  <pic:blipFill>
                    <a:blip r:embed="rId87"/>
                    <a:stretch>
                      <a:fillRect/>
                    </a:stretch>
                  </pic:blipFill>
                  <pic:spPr bwMode="auto">
                    <a:xfrm>
                      <a:off x="0" y="0"/>
                      <a:ext cx="616585" cy="153035"/>
                    </a:xfrm>
                    <a:prstGeom prst="rect">
                      <a:avLst/>
                    </a:prstGeom>
                  </pic:spPr>
                </pic:pic>
              </a:graphicData>
            </a:graphic>
          </wp:inline>
        </w:drawing>
      </w:r>
      <w:r>
        <w:rPr/>
        <w:t xml:space="preserve">) Figures 7a 7b both show more details about this difference in correlation. As can be observed, for obits in </w:t>
      </w:r>
      <w:r>
        <w:rPr/>
      </w:r>
      <m:oMath xmlns:m="http://schemas.openxmlformats.org/officeDocument/2006/math">
        <m:r>
          <w:rPr>
            <w:rFonts w:ascii="Cambria Math" w:hAnsi="Cambria Math"/>
          </w:rPr>
          <m:t xml:space="preserve">Q</m:t>
        </m:r>
      </m:oMath>
      <w:r>
        <w:rPr/>
        <w:t>, normal correlations are smaller than cancer correlations, while for the rest of the orbits, there is no difference.</w:t>
      </w:r>
    </w:p>
    <w:p>
      <w:pPr>
        <w:pStyle w:val="TextBody"/>
        <w:rPr/>
      </w:pPr>
      <w:r>
        <w:rPr/>
        <w:t xml:space="preserve">Figure [fig:orbits_correlations] demonstrates that certain orbits of Leukemic cells have higher correlation to each other than to the normal MIT cell. In fact our statistical analysis shows that </w:t>
      </w:r>
      <w:r>
        <w:rPr>
          <w:i/>
          <w:iCs/>
        </w:rPr>
        <w:t>for orbits NOT in</w:t>
      </w:r>
      <w:r>
        <w:rPr>
          <w:i/>
          <w:iCs/>
        </w:rPr>
      </w:r>
      <m:oMath xmlns:m="http://schemas.openxmlformats.org/officeDocument/2006/math">
        <m:r>
          <w:rPr>
            <w:rFonts w:ascii="Cambria Math" w:hAnsi="Cambria Math"/>
          </w:rPr>
          <m:t xml:space="preserve">Q</m:t>
        </m:r>
      </m:oMath>
      <w:r>
        <w:rPr>
          <w:i/>
          <w:iCs/>
        </w:rPr>
        <w:t>, intra-leukemic orbit correlations are significantly higher than leukemic-normal orbit correlations</w:t>
      </w:r>
      <w:r>
        <w:rPr/>
        <w:t>. This implies there are significant differences between normal and leukemic cells in terms of their local structure.</w:t>
      </w:r>
    </w:p>
    <w:p>
      <w:pPr>
        <w:pStyle w:val="Heading1"/>
        <w:numPr>
          <w:ilvl w:val="0"/>
          <w:numId w:val="1"/>
        </w:numPr>
        <w:tabs>
          <w:tab w:val="left" w:pos="0" w:leader="none"/>
        </w:tabs>
        <w:rPr/>
      </w:pPr>
      <w:r>
        <w:rPr/>
        <w:t>Resources</w:t>
      </w:r>
    </w:p>
    <w:p>
      <w:pPr>
        <w:pStyle w:val="Firstparagraph"/>
        <w:rPr/>
      </w:pPr>
      <w:r>
        <w:rPr>
          <w:b/>
          <w:bCs/>
        </w:rPr>
        <w:t>Hi-C Datasets:</w:t>
      </w:r>
    </w:p>
    <w:p>
      <w:pPr>
        <w:pStyle w:val="TextBody"/>
        <w:numPr>
          <w:ilvl w:val="0"/>
          <w:numId w:val="2"/>
        </w:numPr>
        <w:tabs>
          <w:tab w:val="left" w:pos="720" w:leader="none"/>
        </w:tabs>
        <w:rPr/>
      </w:pPr>
      <w:hyperlink r:id="rId88">
        <w:r>
          <w:rPr>
            <w:rStyle w:val="Definition"/>
          </w:rPr>
          <w:t>Code base for this article</w:t>
        </w:r>
      </w:hyperlink>
    </w:p>
    <w:p>
      <w:pPr>
        <w:pStyle w:val="TextBody"/>
        <w:numPr>
          <w:ilvl w:val="0"/>
          <w:numId w:val="2"/>
        </w:numPr>
        <w:tabs>
          <w:tab w:val="left" w:pos="720" w:leader="none"/>
        </w:tabs>
        <w:rPr/>
      </w:pPr>
      <w:hyperlink r:id="rId89">
        <w:r>
          <w:rPr>
            <w:rStyle w:val="Definition"/>
          </w:rPr>
          <w:t>Datasets including cancerous cells</w:t>
        </w:r>
      </w:hyperlink>
    </w:p>
    <w:p>
      <w:pPr>
        <w:pStyle w:val="TextBody"/>
        <w:numPr>
          <w:ilvl w:val="0"/>
          <w:numId w:val="2"/>
        </w:numPr>
        <w:tabs>
          <w:tab w:val="left" w:pos="720" w:leader="none"/>
        </w:tabs>
        <w:spacing w:before="86" w:after="86"/>
        <w:rPr/>
      </w:pPr>
      <w:hyperlink r:id="rId90">
        <w:r>
          <w:rPr>
            <w:rStyle w:val="Definition"/>
          </w:rPr>
          <w:t>Original Datasets</w:t>
        </w:r>
      </w:hyperlink>
    </w:p>
    <w:sectPr>
      <w:footerReference w:type="default" r:id="rId91"/>
      <w:footnotePr>
        <w:numFmt w:val="decimal"/>
      </w:footnotePr>
      <w:type w:val="nextPage"/>
      <w:pgSz w:w="12240" w:h="15840"/>
      <w:pgMar w:left="1440" w:right="1440" w:header="0" w:top="1440" w:footer="1440" w:bottom="2016"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ebswapna Bhattacharya" w:date="2018-06-03T19:09:00Z" w:initials="DB">
    <w:p>
      <w:r>
        <w:rPr>
          <w:rFonts w:ascii="Liberation Serif" w:hAnsi="Liberation Serif" w:eastAsia="DejaVu Sans" w:cs="DejaVu Sans"/>
          <w:color w:val="auto"/>
          <w:lang w:val="en-US" w:eastAsia="en-US" w:bidi="en-US"/>
        </w:rPr>
        <w:t>The title is vey vague and generic. You need to have a title that conveys the central story and interests the readers.</w:t>
      </w:r>
    </w:p>
  </w:comment>
  <w:comment w:id="1" w:author="Debswapna Bhattacharya" w:date="2018-06-03T19:03:00Z" w:initials="DB">
    <w:p>
      <w:r>
        <w:rPr>
          <w:rFonts w:ascii="Liberation Serif" w:hAnsi="Liberation Serif" w:eastAsia="DejaVu Sans" w:cs="DejaVu Sans"/>
          <w:color w:val="auto"/>
          <w:lang w:val="en-US" w:eastAsia="en-US" w:bidi="en-US"/>
        </w:rPr>
        <w:t xml:space="preserve">You need to provide a general introduction of Hi-C, 3D genome, and provide citations. Please refer to the first two paragraphs of https://bmcgenomics.biomedcentral.com/articles/10.1186/s12864-018-4546-8 and make sure to cite all relevant papers. </w:t>
      </w:r>
    </w:p>
  </w:comment>
  <w:comment w:id="2" w:author="Debswapna Bhattacharya" w:date="2018-06-03T19:47:00Z" w:initials="DB">
    <w:p>
      <w:r>
        <w:rPr>
          <w:rFonts w:ascii="Liberation Serif" w:hAnsi="Liberation Serif" w:eastAsia="DejaVu Sans" w:cs="DejaVu Sans"/>
          <w:color w:val="auto"/>
          <w:lang w:val="en-US" w:eastAsia="en-US" w:bidi="en-US"/>
        </w:rPr>
        <w:t xml:space="preserve">Why did you choose to describe only one method such as Chromosome3D and not the others? You should either briefly describe most of the major 3D reconstruction methods individually (citations 12-24 in https://bmcgenomics.biomedcentral.com/articles/10.1186/s12864-018-4546-8) or group them based on the similarly of approach (e.g. the third paragraph of https://bmcgenomics.biomedcentral.com/articles/10.1186/s12864-018-4546-8) to describe. </w:t>
      </w:r>
    </w:p>
  </w:comment>
  <w:comment w:id="3" w:author="Debswapna Bhattacharya" w:date="2018-06-03T19:16:00Z" w:initials="DB">
    <w:p>
      <w:r>
        <w:rPr>
          <w:rFonts w:ascii="Liberation Serif" w:hAnsi="Liberation Serif" w:eastAsia="DejaVu Sans" w:cs="DejaVu Sans"/>
          <w:color w:val="auto"/>
          <w:lang w:val="en-US" w:eastAsia="en-US" w:bidi="en-US"/>
        </w:rPr>
        <w:t xml:space="preserve">A detailed description of graphlet must be provided. It should be at least as detailed as the section 2.1 of https://www.cs.indiana.edu/~predrag/papers/lugo-martinez_networkscience_2014.pdf. This is needed because every paper must contain </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Also, please avoid mentioning any reference to PPI network. The idea is to introduce what is relevant to THIS paper only.</w:t>
      </w:r>
    </w:p>
  </w:comment>
  <w:comment w:id="4" w:author="Debswapna Bhattacharya" w:date="2018-06-03T19:16:00Z" w:initials="DB">
    <w:p>
      <w:r>
        <w:rPr>
          <w:rFonts w:ascii="Liberation Serif" w:hAnsi="Liberation Serif" w:eastAsia="DejaVu Sans" w:cs="DejaVu Sans"/>
          <w:color w:val="auto"/>
          <w:lang w:val="en-US" w:eastAsia="en-US" w:bidi="en-US"/>
        </w:rPr>
        <w:t xml:space="preserve">This description is also unnecessary. What is the relevance to this paper? </w:t>
      </w:r>
    </w:p>
  </w:comment>
  <w:comment w:id="5" w:author="Debswapna Bhattacharya" w:date="2018-06-03T19:18:00Z" w:initials="DB">
    <w:p>
      <w:r>
        <w:rPr>
          <w:rFonts w:ascii="Liberation Serif" w:hAnsi="Liberation Serif" w:eastAsia="DejaVu Sans" w:cs="DejaVu Sans"/>
          <w:color w:val="auto"/>
          <w:lang w:val="en-US" w:eastAsia="en-US" w:bidi="en-US"/>
        </w:rPr>
        <w:t>Please expand this section to describe a) what is the central contribution of this study, b) what was done, c) a brief numeric results, d) why it is significant?</w:t>
      </w:r>
    </w:p>
  </w:comment>
  <w:comment w:id="6" w:author="Debswapna Bhattacharya" w:date="2018-06-03T19:22:00Z" w:initials="DB">
    <w:p>
      <w:r>
        <w:rPr>
          <w:rFonts w:ascii="Liberation Serif" w:hAnsi="Liberation Serif" w:eastAsia="DejaVu Sans" w:cs="DejaVu Sans"/>
          <w:color w:val="auto"/>
          <w:lang w:val="en-US" w:eastAsia="en-US" w:bidi="en-US"/>
        </w:rPr>
        <w:t>This section is unnecessary and should be removed. The relevant notations should be described in detail in the method section.</w:t>
      </w:r>
    </w:p>
  </w:comment>
  <w:comment w:id="7" w:author="Debswapna Bhattacharya" w:date="2018-06-03T19:25:00Z" w:initials="DB">
    <w:p>
      <w:r>
        <w:rPr>
          <w:rFonts w:ascii="Liberation Serif" w:hAnsi="Liberation Serif" w:eastAsia="DejaVu Sans" w:cs="DejaVu Sans"/>
          <w:color w:val="auto"/>
          <w:lang w:val="en-US" w:eastAsia="en-US" w:bidi="en-US"/>
        </w:rPr>
        <w:t>A brief description of the data in terms of how it is collected, etc. should be given here. Follow the original article and rewrite.</w:t>
      </w:r>
    </w:p>
    <w:p>
      <w:r>
        <w:rPr>
          <w:rFonts w:ascii="Liberation Serif" w:hAnsi="Liberation Serif" w:eastAsia="DejaVu Sans" w:cs="DejaVu Sans"/>
          <w:color w:val="auto"/>
          <w:lang w:val="en-US" w:eastAsia="en-US" w:bidi="en-US"/>
        </w:rPr>
        <w:t xml:space="preserve"> </w:t>
      </w:r>
    </w:p>
    <w:p>
      <w:r>
        <w:rPr>
          <w:rFonts w:ascii="Times Roman" w:hAnsi="Times Roman" w:eastAsia="Times New Roman" w:cs="Times Roman"/>
          <w:color w:val="000000"/>
          <w:sz w:val="21"/>
          <w:szCs w:val="21"/>
          <w:lang w:val="en-US" w:eastAsia="en-US" w:bidi="en-US"/>
        </w:rPr>
        <w:t xml:space="preserve">Zheng Wang, Renzhi Cao, Kristen Taylor, Aaron Briley, Charles Caldwell, and Jianlin Cheng. The properties of genome conformation and spatial gene interaction and regulation networks of normal and malignant </w:t>
      </w:r>
    </w:p>
    <w:p>
      <w:r>
        <w:rPr>
          <w:rFonts w:ascii="Times Roman" w:hAnsi="Times Roman" w:eastAsia="Times New Roman" w:cs="Times Roman"/>
          <w:color w:val="000000"/>
          <w:sz w:val="21"/>
          <w:szCs w:val="21"/>
          <w:lang w:val="en-US" w:eastAsia="en-US" w:bidi="en-US"/>
        </w:rPr>
        <w:t xml:space="preserve">human cell types. </w:t>
      </w:r>
      <w:r>
        <w:rPr>
          <w:rFonts w:ascii="Times Roman" w:hAnsi="Times Roman" w:eastAsia="Times New Roman" w:cs="Times Roman"/>
          <w:i/>
          <w:iCs/>
          <w:color w:val="000000"/>
          <w:sz w:val="21"/>
          <w:szCs w:val="21"/>
          <w:lang w:val="en-US" w:eastAsia="en-US" w:bidi="en-US"/>
        </w:rPr>
        <w:t>PloS one</w:t>
      </w:r>
      <w:r>
        <w:rPr>
          <w:rFonts w:ascii="Times Roman" w:hAnsi="Times Roman" w:eastAsia="Times New Roman" w:cs="Times Roman"/>
          <w:color w:val="000000"/>
          <w:sz w:val="21"/>
          <w:szCs w:val="21"/>
          <w:lang w:val="en-US" w:eastAsia="en-US" w:bidi="en-US"/>
        </w:rPr>
        <w:t>, 8(3):e58793, 2013. </w:t>
      </w:r>
    </w:p>
    <w:p>
      <w:r>
        <w:rPr>
          <w:rFonts w:ascii="Liberation Serif" w:hAnsi="Liberation Serif" w:eastAsia="DejaVu Sans" w:cs="DejaVu Sans"/>
          <w:color w:val="auto"/>
          <w:lang w:val="en-US" w:eastAsia="en-US" w:bidi="en-US"/>
        </w:rPr>
        <w:t xml:space="preserve"> Mere citation is not enough.</w:t>
      </w:r>
    </w:p>
  </w:comment>
  <w:comment w:id="8" w:author="Debswapna Bhattacharya" w:date="2018-06-03T19:26:00Z" w:initials="DB">
    <w:p>
      <w:r>
        <w:rPr>
          <w:rFonts w:ascii="Liberation Serif" w:hAnsi="Liberation Serif" w:eastAsia="DejaVu Sans" w:cs="DejaVu Sans"/>
          <w:color w:val="auto"/>
          <w:lang w:val="en-US" w:eastAsia="en-US" w:bidi="en-US"/>
        </w:rPr>
        <w:t>This needs to be described in detail.</w:t>
      </w:r>
    </w:p>
  </w:comment>
  <w:comment w:id="9" w:author="Debswapna Bhattacharya" w:date="2018-06-03T19:26:00Z" w:initials="DB">
    <w:p>
      <w:r>
        <w:rPr>
          <w:rFonts w:ascii="Liberation Serif" w:hAnsi="Liberation Serif" w:eastAsia="DejaVu Sans" w:cs="DejaVu Sans"/>
          <w:color w:val="auto"/>
          <w:lang w:val="en-US" w:eastAsia="en-US" w:bidi="en-US"/>
        </w:rPr>
        <w:t>You need to elaborate it in detail.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tarSymbol">
    <w:altName w:val="Arial Unicode MS"/>
    <w:charset w:val="01"/>
    <w:family w:val="roman"/>
    <w:pitch w:val="variable"/>
  </w:font>
  <w:font w:name="Lucida Grande">
    <w:charset w:val="01"/>
    <w:family w:val="roman"/>
    <w:pitch w:val="variable"/>
  </w:font>
  <w:font w:name="Arial">
    <w:charset w:val="01"/>
    <w:family w:val="roman"/>
    <w:pitch w:val="variable"/>
  </w:font>
  <w:font w:name="Times Roman">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12</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Characters"/>
        </w:rPr>
        <w:footnoteRef/>
        <w:tab/>
      </w:r>
      <w:r>
        <w:rPr/>
        <w:t>Tel: +1 334 5212814; Email: bzr0014@auburn.edu</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trackRevisions/>
  <w:embedSystemFonts/>
  <w:defaultTabStop w:val="709"/>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Times New Roman" w:hAnsi="Times New Roman" w:eastAsia="Lucida Sans Unicode" w:cs="Times New Roman"/>
      <w:color w:val="00000A"/>
      <w:sz w:val="24"/>
      <w:szCs w:val="24"/>
      <w:lang w:val="en-US" w:eastAsia="en-US" w:bidi="ar-SA"/>
    </w:rPr>
  </w:style>
  <w:style w:type="paragraph" w:styleId="Heading1">
    <w:name w:val="Heading 1"/>
    <w:basedOn w:val="Heading"/>
    <w:qFormat/>
    <w:pPr>
      <w:outlineLvl w:val="0"/>
    </w:pPr>
    <w:rPr>
      <w:b/>
      <w:bCs/>
      <w:sz w:val="32"/>
      <w:szCs w:val="32"/>
    </w:rPr>
  </w:style>
  <w:style w:type="paragraph" w:styleId="Heading2">
    <w:name w:val="Heading 2"/>
    <w:basedOn w:val="Heading"/>
    <w:qFormat/>
    <w:pPr>
      <w:outlineLvl w:val="1"/>
    </w:pPr>
    <w:rPr>
      <w:b/>
      <w:bCs/>
      <w:i/>
      <w:iCs/>
    </w:rPr>
  </w:style>
  <w:style w:type="paragraph" w:styleId="Heading3">
    <w:name w:val="Heading 3"/>
    <w:basedOn w:val="Heading"/>
    <w:qFormat/>
    <w:pPr>
      <w:outlineLvl w:val="2"/>
    </w:pPr>
    <w:rPr>
      <w:b/>
      <w:bCs/>
    </w:rPr>
  </w:style>
  <w:style w:type="paragraph" w:styleId="Heading4">
    <w:name w:val="Heading 4"/>
    <w:basedOn w:val="Heading"/>
    <w:qFormat/>
    <w:pPr>
      <w:outlineLvl w:val="3"/>
    </w:pPr>
    <w:rPr>
      <w:b/>
      <w:bCs/>
      <w:i/>
      <w:iCs/>
      <w:sz w:val="24"/>
      <w:szCs w:val="24"/>
    </w:rPr>
  </w:style>
  <w:style w:type="paragraph" w:styleId="Heading5">
    <w:name w:val="Heading 5"/>
    <w:basedOn w:val="Heading"/>
    <w:qFormat/>
    <w:pPr>
      <w:outlineLvl w:val="4"/>
    </w:pPr>
    <w:rPr>
      <w:b/>
      <w:bCs/>
      <w:sz w:val="24"/>
      <w:szCs w:val="24"/>
    </w:rPr>
  </w:style>
  <w:style w:type="paragraph" w:styleId="Heading6">
    <w:name w:val="Heading 6"/>
    <w:basedOn w:val="Heading"/>
    <w:qFormat/>
    <w:pPr>
      <w:outlineLvl w:val="5"/>
    </w:pPr>
    <w:rPr>
      <w:b/>
      <w:bCs/>
      <w:sz w:val="21"/>
      <w:szCs w:val="21"/>
    </w:rPr>
  </w:style>
  <w:style w:type="character" w:styleId="DefaultParagraphFont" w:default="1">
    <w:name w:val="Default Paragraph Font"/>
    <w:uiPriority w:val="1"/>
    <w:semiHidden/>
    <w:unhideWhenUsed/>
    <w:qFormat/>
    <w:rPr/>
  </w:style>
  <w:style w:type="character" w:styleId="SourceText" w:customStyle="1">
    <w:name w:val="Source_Text"/>
    <w:qFormat/>
    <w:rPr>
      <w:rFonts w:ascii="Courier New" w:hAnsi="Courier New" w:eastAsia="Courier New" w:cs="Courier New"/>
      <w:sz w:val="20"/>
      <w:szCs w:val="20"/>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
    <w:name w:val="Strong"/>
    <w:qFormat/>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customStyle="1">
    <w:name w:val="Footnote Characters"/>
    <w:qFormat/>
    <w:rPr/>
  </w:style>
  <w:style w:type="character" w:styleId="Footnotereference">
    <w:name w:val="footnote reference"/>
    <w:qFormat/>
    <w:rPr>
      <w:vertAlign w:val="superscript"/>
    </w:rPr>
  </w:style>
  <w:style w:type="character" w:styleId="Definition" w:customStyle="1">
    <w:name w:val="Definition"/>
    <w:qFormat/>
    <w:rPr/>
  </w:style>
  <w:style w:type="character" w:styleId="Endnotereference">
    <w:name w:val="endnote reference"/>
    <w:qFormat/>
    <w:rPr>
      <w:vertAlign w:val="superscript"/>
    </w:rPr>
  </w:style>
  <w:style w:type="character" w:styleId="EndnoteCharacters" w:customStyle="1">
    <w:name w:val="Endnote Characters"/>
    <w:qFormat/>
    <w:rPr/>
  </w:style>
  <w:style w:type="character" w:styleId="PlaceholderText">
    <w:name w:val="Placeholder Text"/>
    <w:basedOn w:val="DefaultParagraphFont"/>
    <w:uiPriority w:val="99"/>
    <w:semiHidden/>
    <w:qFormat/>
    <w:rsid w:val="00062426"/>
    <w:rPr>
      <w:color w:val="808080"/>
    </w:rPr>
  </w:style>
  <w:style w:type="character" w:styleId="BalloonTextChar" w:customStyle="1">
    <w:name w:val="Balloon Text Char"/>
    <w:basedOn w:val="DefaultParagraphFont"/>
    <w:link w:val="BalloonText"/>
    <w:uiPriority w:val="99"/>
    <w:semiHidden/>
    <w:qFormat/>
    <w:rsid w:val="003e4c0e"/>
    <w:rPr>
      <w:rFonts w:ascii="Lucida Grande" w:hAnsi="Lucida Grande" w:eastAsia="Lucida Sans Unicode" w:cs="Lucida Grande"/>
      <w:sz w:val="18"/>
      <w:szCs w:val="18"/>
    </w:rPr>
  </w:style>
  <w:style w:type="character" w:styleId="Annotationreference">
    <w:name w:val="annotation reference"/>
    <w:basedOn w:val="DefaultParagraphFont"/>
    <w:uiPriority w:val="99"/>
    <w:semiHidden/>
    <w:unhideWhenUsed/>
    <w:qFormat/>
    <w:rsid w:val="003e4c0e"/>
    <w:rPr>
      <w:sz w:val="18"/>
      <w:szCs w:val="18"/>
    </w:rPr>
  </w:style>
  <w:style w:type="character" w:styleId="CommentTextChar" w:customStyle="1">
    <w:name w:val="Comment Text Char"/>
    <w:basedOn w:val="DefaultParagraphFont"/>
    <w:link w:val="CommentText"/>
    <w:uiPriority w:val="99"/>
    <w:semiHidden/>
    <w:qFormat/>
    <w:rsid w:val="003e4c0e"/>
    <w:rPr>
      <w:rFonts w:eastAsia="Lucida Sans Unicode"/>
      <w:sz w:val="24"/>
      <w:szCs w:val="24"/>
    </w:rPr>
  </w:style>
  <w:style w:type="character" w:styleId="CommentSubjectChar" w:customStyle="1">
    <w:name w:val="Comment Subject Char"/>
    <w:basedOn w:val="CommentTextChar"/>
    <w:link w:val="CommentSubject"/>
    <w:uiPriority w:val="99"/>
    <w:semiHidden/>
    <w:qFormat/>
    <w:rsid w:val="003e4c0e"/>
    <w:rPr>
      <w:rFonts w:eastAsia="Lucida Sans Unicode"/>
      <w:b/>
      <w:bCs/>
      <w:sz w:val="24"/>
      <w:szCs w:val="24"/>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customStyle="1">
    <w:name w:val="Heading"/>
    <w:basedOn w:val="Normal"/>
    <w:next w:val="TextBody"/>
    <w:qFormat/>
    <w:pPr>
      <w:keepNext/>
      <w:spacing w:before="240" w:after="120"/>
    </w:pPr>
    <w:rPr>
      <w:rFonts w:ascii="Arial" w:hAnsi="Arial"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rPr>
  </w:style>
  <w:style w:type="paragraph" w:styleId="Table" w:customStyle="1">
    <w:name w:val="Table"/>
    <w:basedOn w:val="Caption1"/>
    <w:qFormat/>
    <w:pPr/>
    <w:rPr/>
  </w:style>
  <w:style w:type="paragraph" w:styleId="FigureCaption" w:customStyle="1">
    <w:name w:val="FigureCaption"/>
    <w:basedOn w:val="Caption1"/>
    <w:qFormat/>
    <w:pPr/>
    <w:rPr/>
  </w:style>
  <w:style w:type="paragraph" w:styleId="Figure" w:customStyle="1">
    <w:name w:val="Figure"/>
    <w:basedOn w:val="Normal"/>
    <w:qFormat/>
    <w:pPr>
      <w:suppressLineNumbers/>
    </w:pPr>
    <w:rPr/>
  </w:style>
  <w:style w:type="paragraph" w:styleId="FigureWithCaption" w:customStyle="1">
    <w:name w:val="FigureWithCaption"/>
    <w:basedOn w:val="Figure"/>
    <w:qFormat/>
    <w:pPr>
      <w:keepNext/>
    </w:pPr>
    <w:rPr/>
  </w:style>
  <w:style w:type="paragraph" w:styleId="Quotations" w:customStyle="1">
    <w:name w:val="Quotations"/>
    <w:basedOn w:val="Normal"/>
    <w:qFormat/>
    <w:pPr>
      <w:spacing w:before="144" w:after="144"/>
      <w:ind w:left="567" w:right="567" w:hanging="0"/>
    </w:pPr>
    <w:rPr/>
  </w:style>
  <w:style w:type="paragraph" w:styleId="PreformattedText" w:customStyle="1">
    <w:name w:val="Preformatted Text"/>
    <w:basedOn w:val="Normal"/>
    <w:qFormat/>
    <w:pPr/>
    <w:rPr>
      <w:rFonts w:ascii="Courier New" w:hAnsi="Courier New" w:eastAsia="Courier New" w:cs="Courier New"/>
      <w:sz w:val="20"/>
      <w:szCs w:val="20"/>
    </w:rPr>
  </w:style>
  <w:style w:type="paragraph" w:styleId="DefinitionTerm" w:customStyle="1">
    <w:name w:val="Definition Term"/>
    <w:basedOn w:val="Normal"/>
    <w:qFormat/>
    <w:pPr>
      <w:spacing w:before="86" w:after="86"/>
    </w:pPr>
    <w:rPr/>
  </w:style>
  <w:style w:type="paragraph" w:styleId="DefinitionDefinition" w:customStyle="1">
    <w:name w:val="Definition Definition"/>
    <w:basedOn w:val="Normal"/>
    <w:qFormat/>
    <w:pPr>
      <w:ind w:left="720" w:hanging="0"/>
    </w:pPr>
    <w:rPr/>
  </w:style>
  <w:style w:type="paragraph" w:styleId="TableContents" w:customStyle="1">
    <w:name w:val="Table Contents"/>
    <w:basedOn w:val="Normal"/>
    <w:qFormat/>
    <w:pPr>
      <w:suppressLineNumbers/>
      <w:ind w:left="43" w:right="43" w:hanging="0"/>
    </w:pPr>
    <w:rPr/>
  </w:style>
  <w:style w:type="paragraph" w:styleId="TableHeading" w:customStyle="1">
    <w:name w:val="Table Heading"/>
    <w:basedOn w:val="TableContents"/>
    <w:qFormat/>
    <w:pPr/>
    <w:rPr>
      <w:b/>
      <w:bCs/>
    </w:rPr>
  </w:style>
  <w:style w:type="paragraph" w:styleId="Footnotetext">
    <w:name w:val="footnote text"/>
    <w:basedOn w:val="Normal"/>
    <w:qFormat/>
    <w:pPr>
      <w:suppressLineNumbers/>
      <w:ind w:left="283"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customStyle="1">
    <w:name w:val="Definition Term Tight"/>
    <w:basedOn w:val="Normal"/>
    <w:qFormat/>
    <w:pPr>
      <w:spacing w:before="115" w:after="115"/>
    </w:pPr>
    <w:rPr/>
  </w:style>
  <w:style w:type="paragraph" w:styleId="DefinitionDefinitionTight" w:customStyle="1">
    <w:name w:val="Definition Definition Tight"/>
    <w:basedOn w:val="Normal"/>
    <w:qFormat/>
    <w:pPr>
      <w:ind w:left="720" w:hanging="0"/>
    </w:pPr>
    <w:rPr/>
  </w:style>
  <w:style w:type="paragraph" w:styleId="Date">
    <w:name w:val="Date"/>
    <w:basedOn w:val="Normal"/>
    <w:qFormat/>
    <w:pPr/>
    <w:rPr>
      <w:i/>
    </w:rPr>
  </w:style>
  <w:style w:type="paragraph" w:styleId="Author" w:customStyle="1">
    <w:name w:val="Author"/>
    <w:basedOn w:val="Normal"/>
    <w:next w:val="Date"/>
    <w:qFormat/>
    <w:pPr/>
    <w:rPr>
      <w:i/>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Firstparagraph" w:customStyle="1">
    <w:name w:val="First paragraph"/>
    <w:basedOn w:val="Normal"/>
    <w:qFormat/>
    <w:pPr/>
    <w:rPr/>
  </w:style>
  <w:style w:type="paragraph" w:styleId="Title">
    <w:name w:val="Title"/>
    <w:basedOn w:val="Heading"/>
    <w:qFormat/>
    <w:pPr>
      <w:jc w:val="center"/>
    </w:pPr>
    <w:rPr>
      <w:b/>
      <w:bCs/>
      <w:sz w:val="56"/>
      <w:szCs w:val="56"/>
    </w:rPr>
  </w:style>
  <w:style w:type="paragraph" w:styleId="BalloonText">
    <w:name w:val="Balloon Text"/>
    <w:basedOn w:val="Normal"/>
    <w:link w:val="BalloonTextChar"/>
    <w:uiPriority w:val="99"/>
    <w:semiHidden/>
    <w:unhideWhenUsed/>
    <w:qFormat/>
    <w:rsid w:val="003e4c0e"/>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3e4c0e"/>
    <w:pPr/>
    <w:rPr/>
  </w:style>
  <w:style w:type="paragraph" w:styleId="Annotationsubject">
    <w:name w:val="annotation subject"/>
    <w:basedOn w:val="Annotationtext"/>
    <w:link w:val="CommentSubjectChar"/>
    <w:uiPriority w:val="99"/>
    <w:semiHidden/>
    <w:unhideWhenUsed/>
    <w:qFormat/>
    <w:rsid w:val="003e4c0e"/>
    <w:pPr/>
    <w:rPr>
      <w:b/>
      <w:bCs/>
      <w:sz w:val="20"/>
      <w:szCs w:val="20"/>
    </w:rPr>
  </w:style>
  <w:style w:type="paragraph" w:styleId="ListParagraph">
    <w:name w:val="List Paragraph"/>
    <w:basedOn w:val="Normal"/>
    <w:uiPriority w:val="34"/>
    <w:qFormat/>
    <w:rsid w:val="005a00c1"/>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image" Target="media/image38.wmf"/><Relationship Id="rId40" Type="http://schemas.openxmlformats.org/officeDocument/2006/relationships/image" Target="media/image39.wmf"/><Relationship Id="rId41" Type="http://schemas.openxmlformats.org/officeDocument/2006/relationships/image" Target="media/image40.png"/><Relationship Id="rId42" Type="http://schemas.openxmlformats.org/officeDocument/2006/relationships/image" Target="media/image41.wmf"/><Relationship Id="rId43" Type="http://schemas.openxmlformats.org/officeDocument/2006/relationships/image" Target="media/image42.wmf"/><Relationship Id="rId44" Type="http://schemas.openxmlformats.org/officeDocument/2006/relationships/image" Target="media/image43.png"/><Relationship Id="rId45" Type="http://schemas.openxmlformats.org/officeDocument/2006/relationships/image" Target="media/image44.wmf"/><Relationship Id="rId46" Type="http://schemas.openxmlformats.org/officeDocument/2006/relationships/image" Target="media/image45.wmf"/><Relationship Id="rId47" Type="http://schemas.openxmlformats.org/officeDocument/2006/relationships/image" Target="media/image46.wmf"/><Relationship Id="rId48" Type="http://schemas.openxmlformats.org/officeDocument/2006/relationships/image" Target="media/image47.wmf"/><Relationship Id="rId49" Type="http://schemas.openxmlformats.org/officeDocument/2006/relationships/image" Target="media/image48.wmf"/><Relationship Id="rId50" Type="http://schemas.openxmlformats.org/officeDocument/2006/relationships/image" Target="media/image49.wmf"/><Relationship Id="rId51" Type="http://schemas.openxmlformats.org/officeDocument/2006/relationships/image" Target="media/image50.wmf"/><Relationship Id="rId52" Type="http://schemas.openxmlformats.org/officeDocument/2006/relationships/image" Target="media/image51.wmf"/><Relationship Id="rId53" Type="http://schemas.openxmlformats.org/officeDocument/2006/relationships/image" Target="media/image52.wmf"/><Relationship Id="rId54" Type="http://schemas.openxmlformats.org/officeDocument/2006/relationships/image" Target="media/image53.png"/><Relationship Id="rId55" Type="http://schemas.openxmlformats.org/officeDocument/2006/relationships/image" Target="media/image54.wmf"/><Relationship Id="rId56" Type="http://schemas.openxmlformats.org/officeDocument/2006/relationships/image" Target="media/image55.png"/><Relationship Id="rId57" Type="http://schemas.openxmlformats.org/officeDocument/2006/relationships/image" Target="media/image56.wmf"/><Relationship Id="rId58" Type="http://schemas.openxmlformats.org/officeDocument/2006/relationships/image" Target="media/image57.wmf"/><Relationship Id="rId59" Type="http://schemas.openxmlformats.org/officeDocument/2006/relationships/image" Target="media/image58.wmf"/><Relationship Id="rId60" Type="http://schemas.openxmlformats.org/officeDocument/2006/relationships/image" Target="media/image59.wmf"/><Relationship Id="rId61" Type="http://schemas.openxmlformats.org/officeDocument/2006/relationships/image" Target="media/image60.wmf"/><Relationship Id="rId62" Type="http://schemas.openxmlformats.org/officeDocument/2006/relationships/image" Target="media/image61.wmf"/><Relationship Id="rId63" Type="http://schemas.openxmlformats.org/officeDocument/2006/relationships/image" Target="media/image62.wmf"/><Relationship Id="rId64" Type="http://schemas.openxmlformats.org/officeDocument/2006/relationships/image" Target="media/image63.wmf"/><Relationship Id="rId65" Type="http://schemas.openxmlformats.org/officeDocument/2006/relationships/image" Target="media/image64.wmf"/><Relationship Id="rId66" Type="http://schemas.openxmlformats.org/officeDocument/2006/relationships/image" Target="media/image65.wmf"/><Relationship Id="rId67" Type="http://schemas.openxmlformats.org/officeDocument/2006/relationships/image" Target="media/image66.wmf"/><Relationship Id="rId68" Type="http://schemas.openxmlformats.org/officeDocument/2006/relationships/image" Target="media/image67.wmf"/><Relationship Id="rId69" Type="http://schemas.openxmlformats.org/officeDocument/2006/relationships/image" Target="media/image68.wmf"/><Relationship Id="rId70" Type="http://schemas.openxmlformats.org/officeDocument/2006/relationships/image" Target="media/image69.wmf"/><Relationship Id="rId71" Type="http://schemas.openxmlformats.org/officeDocument/2006/relationships/image" Target="media/image70.wmf"/><Relationship Id="rId72" Type="http://schemas.openxmlformats.org/officeDocument/2006/relationships/image" Target="media/image71.wmf"/><Relationship Id="rId73" Type="http://schemas.openxmlformats.org/officeDocument/2006/relationships/image" Target="media/image72.wmf"/><Relationship Id="rId74" Type="http://schemas.openxmlformats.org/officeDocument/2006/relationships/image" Target="media/image73.wmf"/><Relationship Id="rId75" Type="http://schemas.openxmlformats.org/officeDocument/2006/relationships/image" Target="media/image74.wmf"/><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wmf"/><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wmf"/><Relationship Id="rId83" Type="http://schemas.openxmlformats.org/officeDocument/2006/relationships/image" Target="media/image82.wmf"/><Relationship Id="rId84" Type="http://schemas.openxmlformats.org/officeDocument/2006/relationships/image" Target="media/image83.wmf"/><Relationship Id="rId85" Type="http://schemas.openxmlformats.org/officeDocument/2006/relationships/image" Target="media/image84.wmf"/><Relationship Id="rId86" Type="http://schemas.openxmlformats.org/officeDocument/2006/relationships/image" Target="media/image85.wmf"/><Relationship Id="rId87" Type="http://schemas.openxmlformats.org/officeDocument/2006/relationships/image" Target="media/image86.wmf"/><Relationship Id="rId88" Type="http://schemas.openxmlformats.org/officeDocument/2006/relationships/hyperlink" Target="https://github.com/rasoolianbehnam/watson" TargetMode="External"/><Relationship Id="rId89" Type="http://schemas.openxmlformats.org/officeDocument/2006/relationships/hyperlink" Target="http://sysbio.rnet.missouri.edu/T0510/tmp_download/link_to_download_genome_data/" TargetMode="External"/><Relationship Id="rId90" Type="http://schemas.openxmlformats.org/officeDocument/2006/relationships/hyperlink" Target="https://bcm.app.box.com/v/aidenlab/folder/11234760671" TargetMode="External"/><Relationship Id="rId91" Type="http://schemas.openxmlformats.org/officeDocument/2006/relationships/footer" Target="footer1.xml"/><Relationship Id="rId92" Type="http://schemas.openxmlformats.org/officeDocument/2006/relationships/footnotes" Target="footnotes.xml"/><Relationship Id="rId93" Type="http://schemas.openxmlformats.org/officeDocument/2006/relationships/comments" Target="comment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LibreOffice/5.1.6.2$Linux_X86_64 LibreOffice_project/10m0$Build-2</Application>
  <Pages>12</Pages>
  <Words>2910</Words>
  <Characters>15679</Characters>
  <CharactersWithSpaces>18578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2018-05-25T16:25:00Z</dcterms:created>
  <dc:creator>Behnam Rasoolian</dc:creator>
  <dc:description/>
  <dc:language>en-US</dc:language>
  <cp:lastModifiedBy/>
  <cp:lastPrinted>1901-01-01T06:00:00Z</cp:lastPrinted>
  <dcterms:modified xsi:type="dcterms:W3CDTF">2018-06-20T12:04:45Z</dcterms:modified>
  <cp:revision>38</cp:revision>
  <dc:subject/>
  <dc:title>HiC Contact Map Comaprison Using Graphlet Approach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